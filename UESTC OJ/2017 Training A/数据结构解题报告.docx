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56" w:rsidRDefault="00636256" w:rsidP="00E41A34">
      <w:pPr>
        <w:rPr>
          <w:sz w:val="144"/>
        </w:rPr>
      </w:pPr>
    </w:p>
    <w:p w:rsidR="00636256" w:rsidRDefault="00BC7405" w:rsidP="00CF0EA6">
      <w:pPr>
        <w:jc w:val="center"/>
        <w:rPr>
          <w:sz w:val="72"/>
        </w:rPr>
      </w:pPr>
      <w:r w:rsidRPr="00BC7405">
        <w:rPr>
          <w:rFonts w:hint="eastAsia"/>
          <w:sz w:val="72"/>
        </w:rPr>
        <w:t>电子科技大学</w:t>
      </w:r>
    </w:p>
    <w:p w:rsidR="00E41A34" w:rsidRDefault="00E41A34" w:rsidP="00CF0EA6">
      <w:pPr>
        <w:jc w:val="center"/>
        <w:rPr>
          <w:sz w:val="72"/>
        </w:rPr>
      </w:pPr>
    </w:p>
    <w:p w:rsidR="00BC7405" w:rsidRDefault="00BC7405" w:rsidP="00CF0EA6">
      <w:pPr>
        <w:jc w:val="center"/>
        <w:rPr>
          <w:sz w:val="72"/>
        </w:rPr>
      </w:pPr>
      <w:r>
        <w:rPr>
          <w:rFonts w:hint="eastAsia"/>
          <w:sz w:val="72"/>
        </w:rPr>
        <w:t>数据结构专题训练</w:t>
      </w:r>
    </w:p>
    <w:p w:rsidR="00E41A34" w:rsidRPr="00BC7405" w:rsidRDefault="00E41A34" w:rsidP="00CF0EA6">
      <w:pPr>
        <w:jc w:val="center"/>
        <w:rPr>
          <w:sz w:val="72"/>
        </w:rPr>
      </w:pPr>
    </w:p>
    <w:p w:rsidR="000B6E99" w:rsidRPr="00636256" w:rsidRDefault="00CF0EA6" w:rsidP="00CF0EA6">
      <w:pPr>
        <w:jc w:val="center"/>
        <w:rPr>
          <w:sz w:val="144"/>
        </w:rPr>
      </w:pPr>
      <w:r w:rsidRPr="00636256">
        <w:rPr>
          <w:sz w:val="144"/>
        </w:rPr>
        <w:t>解题报告</w:t>
      </w:r>
    </w:p>
    <w:p w:rsidR="00636256" w:rsidRDefault="00636256" w:rsidP="00CF0EA6">
      <w:pPr>
        <w:jc w:val="right"/>
        <w:rPr>
          <w:sz w:val="32"/>
        </w:rPr>
      </w:pPr>
    </w:p>
    <w:p w:rsidR="00636256" w:rsidRDefault="00636256" w:rsidP="00CF0EA6">
      <w:pPr>
        <w:jc w:val="right"/>
        <w:rPr>
          <w:sz w:val="32"/>
        </w:rPr>
      </w:pPr>
    </w:p>
    <w:p w:rsidR="00636256" w:rsidRDefault="00636256" w:rsidP="00CF0EA6">
      <w:pPr>
        <w:jc w:val="right"/>
        <w:rPr>
          <w:sz w:val="32"/>
        </w:rPr>
      </w:pPr>
    </w:p>
    <w:p w:rsidR="00636256" w:rsidRDefault="00636256" w:rsidP="00CF0EA6">
      <w:pPr>
        <w:jc w:val="right"/>
        <w:rPr>
          <w:sz w:val="32"/>
        </w:rPr>
      </w:pPr>
    </w:p>
    <w:p w:rsidR="00CF0EA6" w:rsidRDefault="00CF0EA6" w:rsidP="00CF0EA6">
      <w:pPr>
        <w:jc w:val="right"/>
        <w:rPr>
          <w:sz w:val="32"/>
        </w:rPr>
      </w:pPr>
      <w:r>
        <w:rPr>
          <w:rFonts w:hint="eastAsia"/>
          <w:sz w:val="32"/>
        </w:rPr>
        <w:t>电子工程学院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张逸伟</w:t>
      </w:r>
    </w:p>
    <w:p w:rsidR="00BC7405" w:rsidRDefault="00BC7405" w:rsidP="00CF0EA6">
      <w:pPr>
        <w:jc w:val="right"/>
        <w:rPr>
          <w:sz w:val="32"/>
        </w:rPr>
      </w:pPr>
      <w:r>
        <w:rPr>
          <w:rFonts w:hint="eastAsia"/>
          <w:sz w:val="32"/>
        </w:rPr>
        <w:t>2017.5</w:t>
      </w:r>
    </w:p>
    <w:p w:rsidR="00636256" w:rsidRDefault="00636256" w:rsidP="00CF0EA6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636256" w:rsidRDefault="00636256" w:rsidP="00CF0EA6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CF0EA6" w:rsidRPr="00CF0EA6" w:rsidRDefault="00CF0EA6" w:rsidP="00CF0EA6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F0EA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lastRenderedPageBreak/>
        <w:t>A - An easy problem A</w:t>
      </w:r>
    </w:p>
    <w:p w:rsidR="00CF0EA6" w:rsidRPr="00CF0EA6" w:rsidRDefault="00CF0EA6" w:rsidP="00CF0EA6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CF0EA6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2000/1000MS (Java/Others)     Memory Limit: 65535/65535KB (Java/Others)</w:t>
      </w:r>
    </w:p>
    <w:p w:rsidR="00CF0EA6" w:rsidRPr="00CF0EA6" w:rsidRDefault="00CF0EA6" w:rsidP="00CF0EA6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CF0EA6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CF0EA6" w:rsidRPr="00CF0EA6" w:rsidRDefault="00CF0EA6" w:rsidP="00CF0EA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CF0EA6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CF0EA6">
        <w:rPr>
          <w:rFonts w:ascii="Open Sans" w:eastAsia="宋体" w:hAnsi="Open Sans" w:cs="Open Sans"/>
          <w:color w:val="333333"/>
          <w:kern w:val="0"/>
          <w:szCs w:val="21"/>
        </w:rPr>
        <w:t>个数排成一列，</w:t>
      </w:r>
      <w:r w:rsidRPr="00CF0EA6">
        <w:rPr>
          <w:rFonts w:ascii="Open Sans" w:eastAsia="宋体" w:hAnsi="Open Sans" w:cs="Open Sans"/>
          <w:color w:val="333333"/>
          <w:kern w:val="0"/>
          <w:szCs w:val="21"/>
        </w:rPr>
        <w:t>Q</w:t>
      </w:r>
      <w:proofErr w:type="gramStart"/>
      <w:r w:rsidRPr="00CF0EA6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CF0EA6">
        <w:rPr>
          <w:rFonts w:ascii="Open Sans" w:eastAsia="宋体" w:hAnsi="Open Sans" w:cs="Open Sans"/>
          <w:color w:val="333333"/>
          <w:kern w:val="0"/>
          <w:szCs w:val="21"/>
        </w:rPr>
        <w:t>询问，每次询问一段区间内的数的极差是多少。</w:t>
      </w:r>
    </w:p>
    <w:p w:rsidR="00CF0EA6" w:rsidRPr="00CF0EA6" w:rsidRDefault="00CF0EA6" w:rsidP="00CF0EA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CF0EA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CF0EA6" w:rsidRPr="00CF0EA6" w:rsidRDefault="00CF0EA6" w:rsidP="00CF0EA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CF0EA6">
        <w:rPr>
          <w:rFonts w:ascii="Open Sans" w:eastAsia="宋体" w:hAnsi="Open Sans" w:cs="Open Sans"/>
          <w:color w:val="333333"/>
          <w:kern w:val="0"/>
          <w:szCs w:val="21"/>
        </w:rPr>
        <w:t>第一行两个整数</w:t>
      </w:r>
      <w:r w:rsidRPr="00CF0EA6">
        <w:rPr>
          <w:rFonts w:ascii="Open Sans" w:eastAsia="宋体" w:hAnsi="Open Sans" w:cs="Open Sans"/>
          <w:color w:val="333333"/>
          <w:kern w:val="0"/>
          <w:szCs w:val="21"/>
        </w:rPr>
        <w:t>N(1≤N≤50000),Q(1≤Q≤200000)</w:t>
      </w:r>
      <w:r w:rsidRPr="00CF0EA6">
        <w:rPr>
          <w:rFonts w:ascii="Open Sans" w:eastAsia="宋体" w:hAnsi="Open Sans" w:cs="Open Sans"/>
          <w:color w:val="333333"/>
          <w:kern w:val="0"/>
          <w:szCs w:val="21"/>
        </w:rPr>
        <w:t>。接下来一行</w:t>
      </w:r>
      <w:r w:rsidRPr="00CF0EA6">
        <w:rPr>
          <w:rFonts w:ascii="Open Sans" w:eastAsia="宋体" w:hAnsi="Open Sans" w:cs="Open Sans"/>
          <w:color w:val="333333"/>
          <w:kern w:val="0"/>
          <w:szCs w:val="21"/>
        </w:rPr>
        <w:t>N</w:t>
      </w:r>
      <w:proofErr w:type="gramStart"/>
      <w:r w:rsidRPr="00CF0EA6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CF0EA6">
        <w:rPr>
          <w:rFonts w:ascii="Open Sans" w:eastAsia="宋体" w:hAnsi="Open Sans" w:cs="Open Sans"/>
          <w:color w:val="333333"/>
          <w:kern w:val="0"/>
          <w:szCs w:val="21"/>
        </w:rPr>
        <w:t>整数</w:t>
      </w:r>
      <w:r w:rsidRPr="00CF0EA6">
        <w:rPr>
          <w:rFonts w:ascii="Open Sans" w:eastAsia="宋体" w:hAnsi="Open Sans" w:cs="Open Sans"/>
          <w:color w:val="333333"/>
          <w:kern w:val="0"/>
          <w:szCs w:val="21"/>
        </w:rPr>
        <w:t>a1 a2 a3 ....an,(1≤ai≤1000000000)</w:t>
      </w:r>
      <w:r w:rsidRPr="00CF0EA6">
        <w:rPr>
          <w:rFonts w:ascii="Open Sans" w:eastAsia="宋体" w:hAnsi="Open Sans" w:cs="Open Sans"/>
          <w:color w:val="333333"/>
          <w:kern w:val="0"/>
          <w:szCs w:val="21"/>
        </w:rPr>
        <w:t>。接下来</w:t>
      </w:r>
      <w:r w:rsidRPr="00CF0EA6">
        <w:rPr>
          <w:rFonts w:ascii="Open Sans" w:eastAsia="宋体" w:hAnsi="Open Sans" w:cs="Open Sans"/>
          <w:color w:val="333333"/>
          <w:kern w:val="0"/>
          <w:szCs w:val="21"/>
        </w:rPr>
        <w:t>Q</w:t>
      </w:r>
      <w:r w:rsidRPr="00CF0EA6">
        <w:rPr>
          <w:rFonts w:ascii="Open Sans" w:eastAsia="宋体" w:hAnsi="Open Sans" w:cs="Open Sans"/>
          <w:color w:val="333333"/>
          <w:kern w:val="0"/>
          <w:szCs w:val="21"/>
        </w:rPr>
        <w:t>行，每行两个整数</w:t>
      </w:r>
      <w:r w:rsidRPr="00CF0EA6">
        <w:rPr>
          <w:rFonts w:ascii="Open Sans" w:eastAsia="宋体" w:hAnsi="Open Sans" w:cs="Open Sans"/>
          <w:color w:val="333333"/>
          <w:kern w:val="0"/>
          <w:szCs w:val="21"/>
        </w:rPr>
        <w:t>L,R(1≤L≤R≤N)</w:t>
      </w:r>
      <w:r w:rsidRPr="00CF0EA6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CF0EA6" w:rsidRPr="00CF0EA6" w:rsidRDefault="00CF0EA6" w:rsidP="00CF0EA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CF0EA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CF0EA6" w:rsidRPr="00CF0EA6" w:rsidRDefault="00CF0EA6" w:rsidP="00CF0EA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CF0EA6">
        <w:rPr>
          <w:rFonts w:ascii="Open Sans" w:eastAsia="宋体" w:hAnsi="Open Sans" w:cs="Open Sans"/>
          <w:color w:val="333333"/>
          <w:kern w:val="0"/>
          <w:szCs w:val="21"/>
        </w:rPr>
        <w:t>对于每个询问输出一行，一个整数表示区间内的极差。</w:t>
      </w:r>
    </w:p>
    <w:p w:rsidR="00CF0EA6" w:rsidRPr="00CF0EA6" w:rsidRDefault="00CF0EA6" w:rsidP="00CF0EA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CF0EA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0"/>
        <w:gridCol w:w="12842"/>
      </w:tblGrid>
      <w:tr w:rsidR="00CF0EA6" w:rsidRPr="00CF0EA6" w:rsidTr="00CF0EA6">
        <w:trPr>
          <w:tblHeader/>
        </w:trPr>
        <w:tc>
          <w:tcPr>
            <w:tcW w:w="494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F0EA6" w:rsidRPr="00CF0EA6" w:rsidRDefault="00CF0EA6" w:rsidP="00CF0EA6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E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284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F0EA6" w:rsidRPr="00CF0EA6" w:rsidRDefault="00CF0EA6" w:rsidP="00CF0EA6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0E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CF0EA6" w:rsidRPr="00CF0EA6" w:rsidTr="00CF0EA6">
        <w:tc>
          <w:tcPr>
            <w:tcW w:w="4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0EA6" w:rsidRPr="00CF0EA6" w:rsidRDefault="00CF0EA6" w:rsidP="00CF0E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CF0EA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5 3</w:t>
            </w:r>
          </w:p>
          <w:p w:rsidR="00CF0EA6" w:rsidRPr="00CF0EA6" w:rsidRDefault="00CF0EA6" w:rsidP="00CF0E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CF0EA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3 2 7 9 10</w:t>
            </w:r>
          </w:p>
          <w:p w:rsidR="00CF0EA6" w:rsidRPr="00CF0EA6" w:rsidRDefault="00CF0EA6" w:rsidP="00CF0E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CF0EA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1 5</w:t>
            </w:r>
          </w:p>
          <w:p w:rsidR="00CF0EA6" w:rsidRPr="00CF0EA6" w:rsidRDefault="00CF0EA6" w:rsidP="00CF0E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CF0EA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2 3</w:t>
            </w:r>
          </w:p>
          <w:p w:rsidR="00CF0EA6" w:rsidRPr="00CF0EA6" w:rsidRDefault="00CF0EA6" w:rsidP="00CF0E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CF0EA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3 5</w:t>
            </w:r>
          </w:p>
        </w:tc>
        <w:tc>
          <w:tcPr>
            <w:tcW w:w="12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0EA6" w:rsidRPr="00CF0EA6" w:rsidRDefault="00CF0EA6" w:rsidP="00CF0E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CF0EA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8</w:t>
            </w:r>
          </w:p>
          <w:p w:rsidR="00CF0EA6" w:rsidRPr="00CF0EA6" w:rsidRDefault="00CF0EA6" w:rsidP="00CF0E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CF0EA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5</w:t>
            </w:r>
          </w:p>
          <w:p w:rsidR="00CF0EA6" w:rsidRPr="00CF0EA6" w:rsidRDefault="00CF0EA6" w:rsidP="00CF0E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CF0EA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</w:t>
            </w:r>
          </w:p>
        </w:tc>
      </w:tr>
    </w:tbl>
    <w:p w:rsidR="00BC7405" w:rsidRPr="00BC7405" w:rsidRDefault="00CF0EA6" w:rsidP="00CF0EA6">
      <w:pPr>
        <w:rPr>
          <w:rFonts w:asciiTheme="minorEastAsia" w:hAnsiTheme="minorEastAsia"/>
          <w:sz w:val="32"/>
        </w:rPr>
      </w:pPr>
      <w:r w:rsidRPr="00BC7405">
        <w:rPr>
          <w:rFonts w:asciiTheme="minorEastAsia" w:hAnsiTheme="minorEastAsia"/>
          <w:sz w:val="32"/>
        </w:rPr>
        <w:t>题意</w:t>
      </w:r>
      <w:r w:rsidRPr="00BC7405">
        <w:rPr>
          <w:rFonts w:asciiTheme="minorEastAsia" w:hAnsiTheme="minorEastAsia" w:hint="eastAsia"/>
          <w:sz w:val="32"/>
        </w:rPr>
        <w:t>：</w:t>
      </w:r>
    </w:p>
    <w:p w:rsidR="00CF0EA6" w:rsidRPr="00BC7405" w:rsidRDefault="00CF0EA6" w:rsidP="00CF0EA6">
      <w:pPr>
        <w:rPr>
          <w:rFonts w:asciiTheme="minorEastAsia" w:hAnsiTheme="minorEastAsia"/>
          <w:sz w:val="32"/>
        </w:rPr>
      </w:pPr>
      <w:r w:rsidRPr="00BC7405">
        <w:rPr>
          <w:rFonts w:asciiTheme="minorEastAsia" w:hAnsiTheme="minorEastAsia"/>
          <w:sz w:val="32"/>
        </w:rPr>
        <w:t>在给定的数列中静态查找区间最值</w:t>
      </w:r>
      <w:r w:rsidRPr="00BC7405">
        <w:rPr>
          <w:rFonts w:asciiTheme="minorEastAsia" w:hAnsiTheme="minorEastAsia" w:hint="eastAsia"/>
          <w:sz w:val="32"/>
        </w:rPr>
        <w:t>。</w:t>
      </w:r>
    </w:p>
    <w:p w:rsidR="00BC7405" w:rsidRPr="00BC7405" w:rsidRDefault="00CF0EA6" w:rsidP="00CF0EA6">
      <w:pPr>
        <w:rPr>
          <w:rFonts w:asciiTheme="minorEastAsia" w:hAnsiTheme="minorEastAsia"/>
          <w:sz w:val="32"/>
        </w:rPr>
      </w:pPr>
      <w:r w:rsidRPr="00BC7405">
        <w:rPr>
          <w:rFonts w:asciiTheme="minorEastAsia" w:hAnsiTheme="minorEastAsia" w:hint="eastAsia"/>
          <w:sz w:val="32"/>
        </w:rPr>
        <w:t>题解：</w:t>
      </w:r>
    </w:p>
    <w:p w:rsidR="00BC7405" w:rsidRPr="00BC7405" w:rsidRDefault="00CF0EA6" w:rsidP="00CF0EA6">
      <w:pPr>
        <w:rPr>
          <w:rFonts w:asciiTheme="minorEastAsia" w:hAnsiTheme="minorEastAsia"/>
          <w:sz w:val="32"/>
        </w:rPr>
      </w:pPr>
      <w:r w:rsidRPr="00BC7405">
        <w:rPr>
          <w:rFonts w:asciiTheme="minorEastAsia" w:hAnsiTheme="minorEastAsia" w:hint="eastAsia"/>
          <w:sz w:val="32"/>
        </w:rPr>
        <w:t>RMQ模板题。</w:t>
      </w:r>
    </w:p>
    <w:p w:rsidR="00CF0EA6" w:rsidRPr="00BC7405" w:rsidRDefault="00CF0EA6" w:rsidP="00CF0EA6">
      <w:pPr>
        <w:rPr>
          <w:rFonts w:asciiTheme="minorEastAsia" w:hAnsiTheme="minorEastAsia"/>
          <w:sz w:val="32"/>
        </w:rPr>
      </w:pPr>
      <w:r w:rsidRPr="00BC7405">
        <w:rPr>
          <w:rFonts w:asciiTheme="minorEastAsia" w:hAnsiTheme="minorEastAsia" w:hint="eastAsia"/>
          <w:sz w:val="32"/>
        </w:rPr>
        <w:t>因为数列是静态的，所以可以直接利用RMQ算法高效解决，对于每一次查询分别在区间内查找最大值和最小值，最后输出他们的差值。</w:t>
      </w:r>
      <w:r w:rsidR="000B6E99" w:rsidRPr="00BC7405">
        <w:rPr>
          <w:rFonts w:asciiTheme="minorEastAsia" w:hAnsiTheme="minorEastAsia" w:hint="eastAsia"/>
          <w:sz w:val="32"/>
        </w:rPr>
        <w:t>预处理</w:t>
      </w:r>
      <w:r w:rsidRPr="00BC7405">
        <w:rPr>
          <w:rFonts w:asciiTheme="minorEastAsia" w:hAnsiTheme="minorEastAsia" w:hint="eastAsia"/>
          <w:sz w:val="32"/>
        </w:rPr>
        <w:t>时间复杂度O(</w:t>
      </w:r>
      <w:r w:rsidR="000B6E99" w:rsidRPr="00BC7405">
        <w:rPr>
          <w:rFonts w:asciiTheme="minorEastAsia" w:hAnsiTheme="minorEastAsia" w:hint="eastAsia"/>
          <w:sz w:val="32"/>
        </w:rPr>
        <w:t>NlogN</w:t>
      </w:r>
      <w:r w:rsidRPr="00BC7405">
        <w:rPr>
          <w:rFonts w:asciiTheme="minorEastAsia" w:hAnsiTheme="minorEastAsia" w:hint="eastAsia"/>
          <w:sz w:val="32"/>
        </w:rPr>
        <w:t>)</w:t>
      </w:r>
      <w:r w:rsidR="000B6E99" w:rsidRPr="00BC7405">
        <w:rPr>
          <w:rFonts w:asciiTheme="minorEastAsia" w:hAnsiTheme="minorEastAsia" w:hint="eastAsia"/>
          <w:sz w:val="32"/>
        </w:rPr>
        <w:t>，查询时间复杂</w:t>
      </w:r>
      <w:r w:rsidR="000B6E99" w:rsidRPr="00BC7405">
        <w:rPr>
          <w:rFonts w:asciiTheme="minorEastAsia" w:hAnsiTheme="minorEastAsia" w:hint="eastAsia"/>
          <w:sz w:val="32"/>
        </w:rPr>
        <w:lastRenderedPageBreak/>
        <w:t>度O(Q)</w:t>
      </w:r>
      <w:r w:rsidR="00636256" w:rsidRPr="00BC7405">
        <w:rPr>
          <w:rFonts w:asciiTheme="minorEastAsia" w:hAnsiTheme="minorEastAsia" w:hint="eastAsia"/>
          <w:sz w:val="32"/>
        </w:rPr>
        <w:t>.</w:t>
      </w:r>
      <w:r w:rsidR="00BC7405" w:rsidRPr="00BC7405">
        <w:rPr>
          <w:rFonts w:asciiTheme="minorEastAsia" w:hAnsiTheme="minorEastAsia" w:hint="eastAsia"/>
          <w:sz w:val="32"/>
        </w:rPr>
        <w:t>(Q为查询次数)</w:t>
      </w:r>
    </w:p>
    <w:p w:rsidR="00BC7405" w:rsidRPr="00BC7405" w:rsidRDefault="00BC7405" w:rsidP="00CF0EA6">
      <w:pPr>
        <w:rPr>
          <w:rFonts w:asciiTheme="minorEastAsia" w:hAnsiTheme="minorEastAsia"/>
          <w:sz w:val="32"/>
        </w:rPr>
      </w:pPr>
      <w:r w:rsidRPr="00BC7405">
        <w:rPr>
          <w:rFonts w:asciiTheme="minorEastAsia" w:hAnsiTheme="minorEastAsia" w:hint="eastAsia"/>
          <w:sz w:val="32"/>
        </w:rPr>
        <w:t>RMQ算法的具体实现，详见代码及注释。</w:t>
      </w:r>
    </w:p>
    <w:p w:rsidR="00CF0EA6" w:rsidRPr="00BC7405" w:rsidRDefault="00CF0EA6" w:rsidP="00CF0EA6">
      <w:pPr>
        <w:rPr>
          <w:rFonts w:asciiTheme="minorEastAsia" w:hAnsiTheme="minorEastAsia"/>
          <w:sz w:val="32"/>
        </w:rPr>
      </w:pPr>
      <w:r w:rsidRPr="00BC7405">
        <w:rPr>
          <w:rFonts w:asciiTheme="minorEastAsia" w:hAnsiTheme="minorEastAsia" w:hint="eastAsia"/>
          <w:sz w:val="32"/>
        </w:rPr>
        <w:t>AC代码：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//RMQ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&lt;cstdio&gt;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&lt;iostream&gt;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using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namespace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std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const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maxn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50005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maxn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amax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maxn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amin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maxn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main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q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k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q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amax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amin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CF0EA6" w:rsidRPr="0063625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0B6E99" w:rsidRDefault="00BC7405" w:rsidP="000B6E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 w:hint="eastAsia"/>
          <w:color w:val="999999"/>
        </w:rPr>
        <w:t>//</w:t>
      </w:r>
      <w:r w:rsidR="000B6E99">
        <w:rPr>
          <w:rStyle w:val="com"/>
          <w:rFonts w:ascii="Consolas" w:hAnsi="Consolas" w:cs="Consolas" w:hint="eastAsia"/>
          <w:color w:val="999999"/>
        </w:rPr>
        <w:t>预处理，</w:t>
      </w:r>
      <w:r w:rsidR="000B6E99">
        <w:rPr>
          <w:rStyle w:val="com"/>
          <w:rFonts w:ascii="Consolas" w:hAnsi="Consolas" w:cs="Consolas" w:hint="eastAsia"/>
          <w:color w:val="999999"/>
        </w:rPr>
        <w:t>amax[i][j]</w:t>
      </w:r>
      <w:r w:rsidR="000B6E99">
        <w:rPr>
          <w:rStyle w:val="com"/>
          <w:rFonts w:ascii="Consolas" w:hAnsi="Consolas" w:cs="Consolas" w:hint="eastAsia"/>
          <w:color w:val="999999"/>
        </w:rPr>
        <w:t>和</w:t>
      </w:r>
      <w:r w:rsidR="000B6E99">
        <w:rPr>
          <w:rStyle w:val="com"/>
          <w:rFonts w:ascii="Consolas" w:hAnsi="Consolas" w:cs="Consolas" w:hint="eastAsia"/>
          <w:color w:val="999999"/>
        </w:rPr>
        <w:t>amin[i][j]</w:t>
      </w:r>
      <w:r w:rsidR="000B6E99">
        <w:rPr>
          <w:rStyle w:val="com"/>
          <w:rFonts w:ascii="Consolas" w:hAnsi="Consolas" w:cs="Consolas" w:hint="eastAsia"/>
          <w:color w:val="999999"/>
        </w:rPr>
        <w:t>分别表示从</w:t>
      </w:r>
      <w:r w:rsidR="000B6E99">
        <w:rPr>
          <w:rStyle w:val="com"/>
          <w:rFonts w:ascii="Consolas" w:hAnsi="Consolas" w:cs="Consolas" w:hint="eastAsia"/>
          <w:color w:val="999999"/>
        </w:rPr>
        <w:t>a[i]</w:t>
      </w:r>
      <w:r w:rsidR="000B6E99">
        <w:rPr>
          <w:rStyle w:val="com"/>
          <w:rFonts w:ascii="Consolas" w:hAnsi="Consolas" w:cs="Consolas" w:hint="eastAsia"/>
          <w:color w:val="999999"/>
        </w:rPr>
        <w:t>开始连续</w:t>
      </w:r>
      <w:r w:rsidR="000B6E99">
        <w:rPr>
          <w:rStyle w:val="com"/>
          <w:rFonts w:ascii="Consolas" w:hAnsi="Consolas" w:cs="Consolas" w:hint="eastAsia"/>
          <w:color w:val="999999"/>
        </w:rPr>
        <w:t>2^j</w:t>
      </w:r>
      <w:r w:rsidR="000B6E99">
        <w:rPr>
          <w:rStyle w:val="com"/>
          <w:rFonts w:ascii="Consolas" w:hAnsi="Consolas" w:cs="Consolas" w:hint="eastAsia"/>
          <w:color w:val="999999"/>
        </w:rPr>
        <w:t>个数的最大值</w:t>
      </w:r>
      <w:r w:rsidR="000B6E99">
        <w:rPr>
          <w:rStyle w:val="com"/>
          <w:rFonts w:ascii="Consolas" w:hAnsi="Consolas" w:cs="Consolas" w:hint="eastAsia"/>
          <w:color w:val="999999"/>
        </w:rPr>
        <w:t>/</w:t>
      </w:r>
      <w:r w:rsidR="000B6E99">
        <w:rPr>
          <w:rStyle w:val="com"/>
          <w:rFonts w:ascii="Consolas" w:hAnsi="Consolas" w:cs="Consolas" w:hint="eastAsia"/>
          <w:color w:val="999999"/>
        </w:rPr>
        <w:t>最小值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*=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++){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amax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max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amax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amax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/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amin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amin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amin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/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0B6E99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q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proofErr w:type="gramStart"/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k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lastRenderedPageBreak/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while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k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*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k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*=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u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0B6E99" w:rsidRPr="00636256" w:rsidRDefault="000B6E99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808080" w:themeColor="background1" w:themeShade="80"/>
        </w:rPr>
      </w:pPr>
      <w:r w:rsidRPr="00636256">
        <w:rPr>
          <w:rStyle w:val="pun"/>
          <w:rFonts w:ascii="Consolas" w:hAnsi="Consolas" w:cs="Consolas" w:hint="eastAsia"/>
          <w:color w:val="808080" w:themeColor="background1" w:themeShade="80"/>
        </w:rPr>
        <w:t>//</w:t>
      </w:r>
      <w:r w:rsidRPr="00636256">
        <w:rPr>
          <w:rStyle w:val="pun"/>
          <w:rFonts w:ascii="Consolas" w:hAnsi="Consolas" w:cs="Consolas" w:hint="eastAsia"/>
          <w:color w:val="808080" w:themeColor="background1" w:themeShade="80"/>
        </w:rPr>
        <w:t>对于每次询问，将区间分为两段，每段长度为</w:t>
      </w:r>
      <w:r w:rsidRPr="00636256">
        <w:rPr>
          <w:rStyle w:val="pun"/>
          <w:rFonts w:ascii="Consolas" w:hAnsi="Consolas" w:cs="Consolas" w:hint="eastAsia"/>
          <w:color w:val="808080" w:themeColor="background1" w:themeShade="80"/>
        </w:rPr>
        <w:t>2^h,</w:t>
      </w:r>
      <w:r w:rsidRPr="00636256">
        <w:rPr>
          <w:rStyle w:val="pun"/>
          <w:rFonts w:ascii="Consolas" w:hAnsi="Consolas" w:cs="Consolas" w:hint="eastAsia"/>
          <w:color w:val="808080" w:themeColor="background1" w:themeShade="80"/>
        </w:rPr>
        <w:t>一段以区间头开始，一段以区间尾结束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max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amax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amax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k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min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amin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amin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k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printf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"%d\n"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0B6E99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"/>
          <w:rFonts w:ascii="Consolas" w:hAnsi="Consolas" w:cs="Consolas"/>
          <w:color w:val="999999"/>
        </w:rPr>
      </w:pPr>
      <w:r>
        <w:rPr>
          <w:rStyle w:val="com"/>
          <w:rFonts w:ascii="Consolas" w:hAnsi="Consolas" w:cs="Consolas"/>
          <w:color w:val="999999"/>
        </w:rPr>
        <w:t>/*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"/>
          <w:rFonts w:ascii="Consolas" w:hAnsi="Consolas" w:cs="Consolas"/>
          <w:color w:val="999999"/>
        </w:rPr>
      </w:pPr>
      <w:r>
        <w:rPr>
          <w:rStyle w:val="com"/>
          <w:rFonts w:ascii="Consolas" w:hAnsi="Consolas" w:cs="Consolas"/>
          <w:color w:val="999999"/>
        </w:rPr>
        <w:t>5 3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"/>
          <w:rFonts w:ascii="Consolas" w:hAnsi="Consolas" w:cs="Consolas"/>
          <w:color w:val="999999"/>
        </w:rPr>
      </w:pPr>
      <w:r>
        <w:rPr>
          <w:rStyle w:val="com"/>
          <w:rFonts w:ascii="Consolas" w:hAnsi="Consolas" w:cs="Consolas"/>
          <w:color w:val="999999"/>
        </w:rPr>
        <w:t>3 2 7 9 10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"/>
          <w:rFonts w:ascii="Consolas" w:hAnsi="Consolas" w:cs="Consolas"/>
          <w:color w:val="999999"/>
        </w:rPr>
      </w:pPr>
      <w:r>
        <w:rPr>
          <w:rStyle w:val="com"/>
          <w:rFonts w:ascii="Consolas" w:hAnsi="Consolas" w:cs="Consolas"/>
          <w:color w:val="999999"/>
        </w:rPr>
        <w:t>1 5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"/>
          <w:rFonts w:ascii="Consolas" w:hAnsi="Consolas" w:cs="Consolas"/>
          <w:color w:val="999999"/>
        </w:rPr>
      </w:pPr>
      <w:r>
        <w:rPr>
          <w:rStyle w:val="com"/>
          <w:rFonts w:ascii="Consolas" w:hAnsi="Consolas" w:cs="Consolas"/>
          <w:color w:val="999999"/>
        </w:rPr>
        <w:t>2 3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"/>
          <w:rFonts w:ascii="Consolas" w:hAnsi="Consolas" w:cs="Consolas"/>
          <w:color w:val="999999"/>
        </w:rPr>
      </w:pPr>
      <w:r>
        <w:rPr>
          <w:rStyle w:val="com"/>
          <w:rFonts w:ascii="Consolas" w:hAnsi="Consolas" w:cs="Consolas"/>
          <w:color w:val="999999"/>
        </w:rPr>
        <w:t>3 5</w:t>
      </w:r>
    </w:p>
    <w:p w:rsidR="00CF0EA6" w:rsidRDefault="00CF0EA6" w:rsidP="00CF0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*/</w:t>
      </w:r>
    </w:p>
    <w:p w:rsidR="00BC7405" w:rsidRDefault="00BC7405" w:rsidP="00BC7405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BC7405" w:rsidRDefault="00BC7405" w:rsidP="00BC7405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BC7405" w:rsidRDefault="00BC7405" w:rsidP="00BC7405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BC7405" w:rsidRDefault="00BC7405" w:rsidP="00BC7405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lastRenderedPageBreak/>
        <w:t>B - An easy problem B</w:t>
      </w:r>
    </w:p>
    <w:p w:rsidR="00BC7405" w:rsidRDefault="00BC7405" w:rsidP="00BC7405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2000/1000MS (Java/Others)     Memory Limit: 65535/65535KB (Java/Others)</w:t>
      </w:r>
    </w:p>
    <w:p w:rsidR="00BC7405" w:rsidRDefault="00BC7405" w:rsidP="00BC7405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BC7405" w:rsidRDefault="00BC7405" w:rsidP="00BC7405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个数排成一列，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每个数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的大小为</w:t>
      </w:r>
      <w:r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或者</w:t>
      </w:r>
      <w:r>
        <w:rPr>
          <w:rFonts w:ascii="Open Sans" w:hAnsi="Open Sans" w:cs="Open Sans"/>
          <w:color w:val="333333"/>
          <w:sz w:val="21"/>
          <w:szCs w:val="21"/>
        </w:rPr>
        <w:t>0</w:t>
      </w:r>
      <w:r>
        <w:rPr>
          <w:rFonts w:ascii="Open Sans" w:hAnsi="Open Sans" w:cs="Open Sans"/>
          <w:color w:val="333333"/>
          <w:sz w:val="21"/>
          <w:szCs w:val="21"/>
        </w:rPr>
        <w:t>。有两种操作，第一种操作是把一段区间内的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每个数异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或</w:t>
      </w:r>
      <w:r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，第二种操作是询问区间内最长连续</w:t>
      </w:r>
      <w:r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的长度。</w:t>
      </w:r>
    </w:p>
    <w:p w:rsidR="00BC7405" w:rsidRDefault="00BC7405" w:rsidP="00BC7405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BC7405" w:rsidRDefault="00BC7405" w:rsidP="00BC7405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第一行一个整数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1≤N≤100000</w:t>
      </w:r>
      <w:r>
        <w:rPr>
          <w:rFonts w:ascii="Open Sans" w:hAnsi="Open Sans" w:cs="Open Sans"/>
          <w:color w:val="333333"/>
          <w:sz w:val="21"/>
          <w:szCs w:val="21"/>
        </w:rPr>
        <w:t>），表示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个数。第二行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个数。接下来一行一个整数</w:t>
      </w:r>
      <w:r>
        <w:rPr>
          <w:rFonts w:ascii="Open Sans" w:hAnsi="Open Sans" w:cs="Open Sans"/>
          <w:color w:val="333333"/>
          <w:sz w:val="21"/>
          <w:szCs w:val="21"/>
        </w:rPr>
        <w:t>M</w:t>
      </w:r>
      <w:r>
        <w:rPr>
          <w:rFonts w:ascii="Open Sans" w:hAnsi="Open Sans" w:cs="Open Sans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1≤M≤100000</w:t>
      </w:r>
      <w:r>
        <w:rPr>
          <w:rFonts w:ascii="Open Sans" w:hAnsi="Open Sans" w:cs="Open Sans"/>
          <w:color w:val="333333"/>
          <w:sz w:val="21"/>
          <w:szCs w:val="21"/>
        </w:rPr>
        <w:t>）</w:t>
      </w:r>
      <w:r>
        <w:rPr>
          <w:rFonts w:ascii="Open Sans" w:hAnsi="Open Sans" w:cs="Open Sans"/>
          <w:color w:val="333333"/>
          <w:sz w:val="21"/>
          <w:szCs w:val="21"/>
        </w:rPr>
        <w:t>,</w:t>
      </w:r>
      <w:r>
        <w:rPr>
          <w:rFonts w:ascii="Open Sans" w:hAnsi="Open Sans" w:cs="Open Sans"/>
          <w:color w:val="333333"/>
          <w:sz w:val="21"/>
          <w:szCs w:val="21"/>
        </w:rPr>
        <w:t>表示</w:t>
      </w:r>
      <w:r>
        <w:rPr>
          <w:rFonts w:ascii="Open Sans" w:hAnsi="Open Sans" w:cs="Open Sans"/>
          <w:color w:val="333333"/>
          <w:sz w:val="21"/>
          <w:szCs w:val="21"/>
        </w:rPr>
        <w:t>M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操作，接下来</w:t>
      </w:r>
      <w:r>
        <w:rPr>
          <w:rFonts w:ascii="Open Sans" w:hAnsi="Open Sans" w:cs="Open Sans"/>
          <w:color w:val="333333"/>
          <w:sz w:val="21"/>
          <w:szCs w:val="21"/>
        </w:rPr>
        <w:t>M</w:t>
      </w:r>
      <w:r>
        <w:rPr>
          <w:rFonts w:ascii="Open Sans" w:hAnsi="Open Sans" w:cs="Open Sans"/>
          <w:color w:val="333333"/>
          <w:sz w:val="21"/>
          <w:szCs w:val="21"/>
        </w:rPr>
        <w:t>行每行三个整数</w:t>
      </w:r>
      <w:r>
        <w:rPr>
          <w:rFonts w:ascii="Open Sans" w:hAnsi="Open Sans" w:cs="Open Sans"/>
          <w:color w:val="333333"/>
          <w:sz w:val="21"/>
          <w:szCs w:val="21"/>
        </w:rPr>
        <w:t>K,L,R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  <w:r>
        <w:rPr>
          <w:rFonts w:ascii="Open Sans" w:hAnsi="Open Sans" w:cs="Open Sans"/>
          <w:color w:val="333333"/>
          <w:sz w:val="21"/>
          <w:szCs w:val="21"/>
        </w:rPr>
        <w:t>K=1</w:t>
      </w:r>
      <w:r>
        <w:rPr>
          <w:rFonts w:ascii="Open Sans" w:hAnsi="Open Sans" w:cs="Open Sans"/>
          <w:color w:val="333333"/>
          <w:sz w:val="21"/>
          <w:szCs w:val="21"/>
        </w:rPr>
        <w:t>表示把</w:t>
      </w:r>
      <w:r>
        <w:rPr>
          <w:rFonts w:ascii="Open Sans" w:hAnsi="Open Sans" w:cs="Open Sans"/>
          <w:color w:val="333333"/>
          <w:sz w:val="21"/>
          <w:szCs w:val="21"/>
        </w:rPr>
        <w:t>L</w:t>
      </w:r>
      <w:r>
        <w:rPr>
          <w:rFonts w:ascii="Open Sans" w:hAnsi="Open Sans" w:cs="Open Sans"/>
          <w:color w:val="333333"/>
          <w:sz w:val="21"/>
          <w:szCs w:val="21"/>
        </w:rPr>
        <w:t>到</w:t>
      </w:r>
      <w:r>
        <w:rPr>
          <w:rFonts w:ascii="Open Sans" w:hAnsi="Open Sans" w:cs="Open Sans"/>
          <w:color w:val="333333"/>
          <w:sz w:val="21"/>
          <w:szCs w:val="21"/>
        </w:rPr>
        <w:t>R</w:t>
      </w:r>
      <w:r>
        <w:rPr>
          <w:rFonts w:ascii="Open Sans" w:hAnsi="Open Sans" w:cs="Open Sans"/>
          <w:color w:val="333333"/>
          <w:sz w:val="21"/>
          <w:szCs w:val="21"/>
        </w:rPr>
        <w:t>这段区间的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数全部异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或上</w:t>
      </w:r>
      <w:r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t>K=0</w:t>
      </w:r>
      <w:r>
        <w:rPr>
          <w:rFonts w:ascii="Open Sans" w:hAnsi="Open Sans" w:cs="Open Sans"/>
          <w:color w:val="333333"/>
          <w:sz w:val="21"/>
          <w:szCs w:val="21"/>
        </w:rPr>
        <w:t>表示询问</w:t>
      </w:r>
      <w:r>
        <w:rPr>
          <w:rFonts w:ascii="Open Sans" w:hAnsi="Open Sans" w:cs="Open Sans"/>
          <w:color w:val="333333"/>
          <w:sz w:val="21"/>
          <w:szCs w:val="21"/>
        </w:rPr>
        <w:t>L</w:t>
      </w:r>
      <w:r>
        <w:rPr>
          <w:rFonts w:ascii="Open Sans" w:hAnsi="Open Sans" w:cs="Open Sans"/>
          <w:color w:val="333333"/>
          <w:sz w:val="21"/>
          <w:szCs w:val="21"/>
        </w:rPr>
        <w:t>到</w:t>
      </w:r>
      <w:r>
        <w:rPr>
          <w:rFonts w:ascii="Open Sans" w:hAnsi="Open Sans" w:cs="Open Sans"/>
          <w:color w:val="333333"/>
          <w:sz w:val="21"/>
          <w:szCs w:val="21"/>
        </w:rPr>
        <w:t>R</w:t>
      </w:r>
      <w:r>
        <w:rPr>
          <w:rFonts w:ascii="Open Sans" w:hAnsi="Open Sans" w:cs="Open Sans"/>
          <w:color w:val="333333"/>
          <w:sz w:val="21"/>
          <w:szCs w:val="21"/>
        </w:rPr>
        <w:t>这段区间内最长连续</w:t>
      </w:r>
      <w:r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的长度。</w:t>
      </w:r>
    </w:p>
    <w:p w:rsidR="00BC7405" w:rsidRDefault="00BC7405" w:rsidP="00BC7405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BC7405" w:rsidRDefault="00BC7405" w:rsidP="00BC7405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对于每个询问，输出对应的答案，每个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询问占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一行。</w:t>
      </w:r>
    </w:p>
    <w:p w:rsidR="00BC7405" w:rsidRDefault="00BC7405" w:rsidP="00BC7405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12984"/>
      </w:tblGrid>
      <w:tr w:rsidR="00BC7405" w:rsidTr="00BC7405">
        <w:trPr>
          <w:tblHeader/>
        </w:trPr>
        <w:tc>
          <w:tcPr>
            <w:tcW w:w="479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C7405" w:rsidRDefault="00BC7405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298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C7405" w:rsidRDefault="00BC7405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BC7405" w:rsidTr="00BC7405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405" w:rsidRDefault="00BC740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  <w:p w:rsidR="00BC7405" w:rsidRDefault="00BC740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0 1 0 0 1</w:t>
            </w:r>
          </w:p>
          <w:p w:rsidR="00BC7405" w:rsidRDefault="00BC740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  <w:p w:rsidR="00BC7405" w:rsidRDefault="00BC740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0 1 4</w:t>
            </w:r>
          </w:p>
          <w:p w:rsidR="00BC7405" w:rsidRDefault="00BC740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1 1 1</w:t>
            </w:r>
          </w:p>
          <w:p w:rsidR="00BC7405" w:rsidRDefault="00BC740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0 1 4</w:t>
            </w:r>
          </w:p>
          <w:p w:rsidR="00BC7405" w:rsidRDefault="00BC740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1 3 4</w:t>
            </w:r>
          </w:p>
          <w:p w:rsidR="00BC7405" w:rsidRDefault="00BC740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0 1 4</w:t>
            </w:r>
          </w:p>
        </w:tc>
        <w:tc>
          <w:tcPr>
            <w:tcW w:w="12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7405" w:rsidRDefault="00BC740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</w:t>
            </w:r>
          </w:p>
          <w:p w:rsidR="00BC7405" w:rsidRDefault="00BC740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</w:t>
            </w:r>
          </w:p>
          <w:p w:rsidR="00BC7405" w:rsidRDefault="00BC740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4</w:t>
            </w:r>
          </w:p>
        </w:tc>
      </w:tr>
    </w:tbl>
    <w:p w:rsidR="00BC7405" w:rsidRDefault="00BC7405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题意：</w:t>
      </w:r>
      <w:r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  <w:br/>
      </w:r>
      <w:r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  <w:t>给定一个仅由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0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和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构成的</w:t>
      </w:r>
      <w:r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  <w:t>数列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，</w:t>
      </w:r>
      <w:r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  <w:t>要求完成两项操作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：</w:t>
      </w:r>
    </w:p>
    <w:p w:rsidR="00BC7405" w:rsidRPr="00BC7405" w:rsidRDefault="00BC7405" w:rsidP="00BC7405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对任意一段区间内所有元素异或</w:t>
      </w:r>
      <w:r w:rsidR="008E0CF8"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 w:rsidRPr="00BC7405"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。</w:t>
      </w:r>
    </w:p>
    <w:p w:rsidR="00BC7405" w:rsidRDefault="00BC7405" w:rsidP="00BC7405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lastRenderedPageBreak/>
        <w:t>查询任意区间内元素都为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的子序列的最长长度。</w:t>
      </w:r>
    </w:p>
    <w:p w:rsidR="00BC7405" w:rsidRDefault="00BC7405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题解：</w:t>
      </w:r>
    </w:p>
    <w:p w:rsidR="00BC7405" w:rsidRDefault="00BC7405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看到区间更新、区间查询，很自然的想到用线段树求解。</w:t>
      </w:r>
    </w:p>
    <w:p w:rsidR="00BC7405" w:rsidRDefault="00BC7405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怎样维护区间内连续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的长度呢？本题中，更新操作只涉及一种运算，</w:t>
      </w:r>
      <w:proofErr w:type="gramStart"/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即异或</w:t>
      </w:r>
      <w:proofErr w:type="gramEnd"/>
      <w:r w:rsidR="008E0CF8"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。异或的一些性质或许能成为本题的突破口。异或</w:t>
      </w:r>
      <w:r w:rsidR="008E0CF8"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的</w:t>
      </w:r>
      <w:r w:rsidR="008E0CF8"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运算法则如下：</w:t>
      </w:r>
    </w:p>
    <w:p w:rsidR="00BC7405" w:rsidRDefault="008E0CF8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0 xor 1 = 1, 1 xor 1 =0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。</w:t>
      </w:r>
    </w:p>
    <w:p w:rsidR="008E0CF8" w:rsidRDefault="008E0CF8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我们发现，对于题中所给序列，异或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的操作实际上相当于取反。那么，我们可以在初始化线段树时同时记录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0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和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的连续长度及相关量，当一段区间需要更新时，直接</w:t>
      </w:r>
      <w:proofErr w:type="gramStart"/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交换此</w:t>
      </w:r>
      <w:proofErr w:type="gramEnd"/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区间内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0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和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的性质，并随着线段树一层一层向上更新。</w:t>
      </w:r>
    </w:p>
    <w:p w:rsidR="008E0CF8" w:rsidRDefault="008E0CF8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还有一个问题尚未解决：如何求区间内连续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的最长长度？受到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SPOJ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上一道求指定区间内连续元素最大和的题目的启发，我们可以用到一个小技巧：对于树上每个节点，记录区间内从区间开头元素开始的最长连续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长度、区间内以区间末尾元素结束的最长连续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长度、区间内最长连续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长度，然后从下至上递归求出最长长度。对于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0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，同理。</w:t>
      </w:r>
    </w:p>
    <w:p w:rsidR="008E0CF8" w:rsidRDefault="008E0CF8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具体而言，</w:t>
      </w:r>
    </w:p>
    <w:p w:rsidR="008E0CF8" w:rsidRDefault="008E0CF8" w:rsidP="001D496C">
      <w:pPr>
        <w:widowControl/>
        <w:shd w:val="clear" w:color="auto" w:fill="FFFFFF"/>
        <w:spacing w:before="300" w:after="150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  <w:lastRenderedPageBreak/>
        <w:t>R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oot.len</w:t>
      </w:r>
      <w:r w:rsidR="001D496C"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 xml:space="preserve"> 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=</w:t>
      </w:r>
      <w:r w:rsidR="001D496C"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 xml:space="preserve"> </w:t>
      </w:r>
      <w:proofErr w:type="gramStart"/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max(</w:t>
      </w:r>
      <w:proofErr w:type="gramEnd"/>
      <w:r w:rsidR="001D496C"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lchild.len , rchild.len, lchild.rlen + rchild.llen)</w:t>
      </w:r>
    </w:p>
    <w:p w:rsidR="001D496C" w:rsidRDefault="001D496C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Root.llen = max(lchild.llen , lchild.num + rchild.llen(</w:t>
      </w:r>
      <w:proofErr w:type="gramStart"/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左孩子</w:t>
      </w:r>
      <w:proofErr w:type="gramEnd"/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的区间全为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时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))</w:t>
      </w:r>
    </w:p>
    <w:p w:rsidR="001D496C" w:rsidRDefault="001D496C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  <w:t>R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oot.rlen = max(rchild.rlen , lchild.rlen + rchild.num(</w:t>
      </w:r>
      <w:proofErr w:type="gramStart"/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右孩子</w:t>
      </w:r>
      <w:proofErr w:type="gramEnd"/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的区间全为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时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))</w:t>
      </w:r>
    </w:p>
    <w:p w:rsidR="001D496C" w:rsidRDefault="001D496C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其中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Root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为根，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lchild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为左子，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rchild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为右子，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Num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为区间元素个数，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llen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为区间内从区间开头元素开始的最长连续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长度，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rlen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为区间内以区间末尾元素结束的最长连续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长度，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len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为区间内最长连续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1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长度。</w:t>
      </w:r>
    </w:p>
    <w:p w:rsidR="00A32E17" w:rsidRDefault="00A32E17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此外，为了优化时间，还使用到了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isxor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标记。与线段树中的加法标记等一样，记录区间是否异</w:t>
      </w:r>
      <w:proofErr w:type="gramStart"/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或</w:t>
      </w:r>
      <w:proofErr w:type="gramEnd"/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。异或两次的效果相当于没有异或，且标记有延迟作用，没有使用到更小的区间时可以先延时，不进行更多操作，利用这两点节省时间。</w:t>
      </w:r>
    </w:p>
    <w:p w:rsidR="001D496C" w:rsidRDefault="001D496C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AC</w:t>
      </w:r>
      <w:r>
        <w:rPr>
          <w:rFonts w:ascii="Open Sans" w:eastAsia="宋体" w:hAnsi="Open Sans" w:cs="Open Sans" w:hint="eastAsia"/>
          <w:b/>
          <w:bCs/>
          <w:color w:val="333333"/>
          <w:kern w:val="36"/>
          <w:sz w:val="32"/>
          <w:szCs w:val="32"/>
        </w:rPr>
        <w:t>代码：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&lt;cstdio&gt;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&lt;iostream&gt;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using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namespace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std;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maxn=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100005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struct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l,r,lc,rc;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m0,lm0,rm0,m1,lm1,rm1;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 xml:space="preserve">  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分别记录区间内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和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的性质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bool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isxor,flag0,flag1;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 xml:space="preserve">      //</w:t>
      </w:r>
      <w:r w:rsidR="00F67D9B"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flag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记录区间内是否全为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或是否全为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1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}; 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3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*maxn];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num;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 (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a,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(a&gt;b)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a;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min(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a,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(a&gt;b)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b;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向上递推函数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pushup(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now) {</w:t>
      </w:r>
    </w:p>
    <w:p w:rsid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l=tree[now].lc,r=tree[now].rc;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 w:rsidR="00A32E17"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递推</w:t>
      </w:r>
      <w:r w:rsidR="00A32E17"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flag0,flag1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now].flag0=tree[l].flag0&amp;&amp;tree[r].flag0;</w:t>
      </w:r>
    </w:p>
    <w:p w:rsid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now].flag1=tree[l].flag1&amp;&amp;tree[r].flag1;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递推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的性质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now].m0=max(tree[l].m0,tree[r].m0);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now].m0=max(tree[now].m0,tree[l].rm0+tree[r].lm0);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(tree[l].flag0)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72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now].lm0=tree[l].r-tree[l].l+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+tree[r].lm0;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tree[now].lm0=tree[l].lm0;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 xml:space="preserve">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</w:t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(tree[r].flag0)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 xml:space="preserve">   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now].rm0=tree[r].r-tree[r].l+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+tree[l].rm0;</w:t>
      </w:r>
    </w:p>
    <w:p w:rsid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</w:t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tree[now].rm0=tree[r].rm0;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递推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的性质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now].m1=max(tree[l].m1,tree[r].m1);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now].m1=max(tree[now].m1,tree[l].rm1+tree[r].lm1);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(tree[l].flag1)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 xml:space="preserve">  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now].lm1=tree[l].r-tree[l].l+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+tree[r].lm1;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</w:t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tree[now].lm1=tree[l].lm1;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 xml:space="preserve">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(tree[r].flag1)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72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now].rm1=tree[r].r-tree[r].l+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+tree[l].rm1;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</w:t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tree[now].rm1=tree[r].rm1;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1D496C" w:rsidRPr="001D496C" w:rsidRDefault="00A32E17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当区间异或时，调用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ToDoXor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函数交换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和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的性质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FF0055"/>
          <w:kern w:val="0"/>
          <w:sz w:val="20"/>
          <w:szCs w:val="20"/>
        </w:rPr>
        <w:t>ToDoXor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(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t=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now].flag0=t.flag1;tree[now].flag1=t.flag0;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now].m0=t.m1;      tree[now].m1=t.m0;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now].lm0=t.lm1;    tree[now].lm1=t.lm0;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now].rm0=t.rm1;    tree[now].rm1=t.rm0;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1D496C" w:rsidRPr="001D496C" w:rsidRDefault="00A32E17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向下下放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isxor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标记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pushdown(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(tree[now].isxor==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l=tree[now].lc,r=tree[now].rc;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l].isxor=tree[l].isxor^tree[now].isxor;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r].isxor=tree[r].isxor^tree[now].isxor;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now].isxor=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FF0055"/>
          <w:kern w:val="0"/>
          <w:sz w:val="20"/>
          <w:szCs w:val="20"/>
        </w:rPr>
        <w:t>ToDoXor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l);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FF0055"/>
          <w:kern w:val="0"/>
          <w:sz w:val="20"/>
          <w:szCs w:val="20"/>
        </w:rPr>
        <w:t>ToDoXor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(r);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1D496C" w:rsidRPr="001D496C" w:rsidRDefault="00A32E17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递归建立线段树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build(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now].l=l;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now].r=r;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now].isxor=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(l!=r)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now].lc=num;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num,l,(l+r)/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now].rc=num;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num,(l+r)/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+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,r);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pushup(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x;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,&amp;x);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(x)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now].flag1=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now].lm1=tree[now].rm1=tree[now].m1=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now].lm0=tree[now].rm0=tree[now].m0=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now].flag0=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now].flag1=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now].lm1=tree[now].rm1=tree[now].m1=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now].lm0=tree[now].rm0=tree[now].m0=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now].flag0=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1D496C" w:rsidRPr="001D496C" w:rsidRDefault="00A32E17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更新异或情况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update (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lastRenderedPageBreak/>
        <w:t xml:space="preserve">//cout &lt;&lt; now &lt;&lt; ' ' &lt;&lt; </w:t>
      </w:r>
      <w:proofErr w:type="gramStart"/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now].l &lt;&lt; ' ' &lt;&lt; tree[now].r &lt;&lt; ' ' &lt;&lt; tree[now].lm1 &lt;&lt; ' ' &lt;&lt; tree[now].rm1 &lt;&lt; ' ' &lt;&lt; tree[now].m1 &lt;&lt; endl;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(tree[now].l&gt;=l&amp;&amp;tree[now].r&lt;=r)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now].isxor=tree[now].isxor^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FF0055"/>
          <w:kern w:val="0"/>
          <w:sz w:val="20"/>
          <w:szCs w:val="20"/>
        </w:rPr>
        <w:t>ToDoXor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pushdown(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(l&lt;=(tree[now].l+tree[now].r)/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tree[now].lc,l,r);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(r&gt;(tree[now].l+tree[now].r)/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)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tree[now].rc,l,r);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pushup(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//cout &lt;&lt; now &lt;&lt; ' ' &lt;&lt; </w:t>
      </w:r>
      <w:proofErr w:type="gramStart"/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now].l &lt;&lt; ' ' &lt;&lt; tree[now].r &lt;&lt; ' ' &lt;&lt; tree[now].lm1 &lt;&lt; ' ' &lt;&lt; tree[now].rm1 &lt;&lt; ' ' &lt;&lt; tree[now].m1 &lt;&lt; endl;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1D496C" w:rsidRPr="001D496C" w:rsidRDefault="00A32E17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查找指定区间最长长度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findm1(</w:t>
      </w:r>
      <w:proofErr w:type="gramEnd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  <w:t xml:space="preserve">cout &lt;&lt; now &lt;&lt; ' ' &lt;&lt; </w:t>
      </w:r>
      <w:proofErr w:type="gramStart"/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now].l &lt;&lt; ' ' &lt;&lt; tree[now].r &lt;&lt; ' ' &lt;&lt; tree[now].lm1 &lt;&lt; ' ' &lt;&lt; tree[now].rm1 &lt;&lt; ' ' &lt;&lt; tree[now].m1 &lt;&lt; endl;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(tree[now].l&gt;=l&amp;&amp;tree[now].r&lt;=r)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tree[now];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pushdown(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(r&lt;=tree[tree[now].lc].r)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findm1(tree[now].lc,l,r); 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(l&gt;=tree[tree[now].rc].l) </w:t>
      </w:r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findm1(tree[now].rc,l,r); 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{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,t1,t2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A32E17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</w:t>
      </w:r>
      <w:r w:rsidR="001D496C"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t1=</w:t>
      </w:r>
      <w:proofErr w:type="gramStart"/>
      <w:r w:rsidR="001D496C"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findm1(</w:t>
      </w:r>
      <w:proofErr w:type="gramEnd"/>
      <w:r w:rsidR="001D496C"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tree[now].lc,l,r);</w:t>
      </w:r>
    </w:p>
    <w:p w:rsidR="001D496C" w:rsidRPr="001D496C" w:rsidRDefault="00A32E17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</w:t>
      </w:r>
      <w:r w:rsidR="001D496C"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t2=</w:t>
      </w:r>
      <w:proofErr w:type="gramStart"/>
      <w:r w:rsidR="001D496C"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findm1(</w:t>
      </w:r>
      <w:proofErr w:type="gramEnd"/>
      <w:r w:rsidR="001D496C"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tree[now].rc,l,r);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</w:t>
      </w:r>
      <w:r w:rsidR="00A32E17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="00A32E17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t=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now];</w:t>
      </w:r>
    </w:p>
    <w:p w:rsidR="001D496C" w:rsidRPr="001D496C" w:rsidRDefault="00A32E17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</w:t>
      </w:r>
      <w:r w:rsidR="001D496C"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t.l=t1.l;</w:t>
      </w:r>
    </w:p>
    <w:p w:rsidR="001D496C" w:rsidRPr="001D496C" w:rsidRDefault="00A32E17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="001D496C"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t.r=t2.r;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t.flag1=t1.flag1&amp;&amp;t2.flag1;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t.m1=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max(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t1.m1,t2.m1);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t.m1=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max(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t.m1,t1.rm1+t2.lm1);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(t1.flag1)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       </w:t>
      </w:r>
      <w:r w:rsidR="00A32E17"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 xml:space="preserve">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t.lm1=t1.r-t1.l+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+t2.lm1;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           </w:t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t.lm1=t1.lm1;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      </w:t>
      </w:r>
      <w:r w:rsidR="00A32E17"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 xml:space="preserve">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(t2.flag1)</w:t>
      </w:r>
    </w:p>
    <w:p w:rsidR="001D496C" w:rsidRPr="001D496C" w:rsidRDefault="001D496C" w:rsidP="00A32E1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264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       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t.rm1=t2.r-t2.l+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+t1.rm1;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           </w:t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t.rm1=t2.rm1;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</w:t>
      </w: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//              cout &lt;&lt; ' ' &lt;&lt; t.l &lt;&lt; ' ' &lt;&lt; t.r &lt;&lt; ' ' &lt;&lt; t.lm1 &lt;&lt; ' ' &lt;&lt; t.rm1 &lt;&lt; ' ' &lt;&lt; t.m1 &lt;&lt; endl;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       </w:t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    }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main()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n,m,i,k,l,r;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,&amp;n);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num=</w:t>
      </w:r>
      <w:proofErr w:type="gramEnd"/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,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,n);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,&amp;m);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;i&lt;=m;i++)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"%d%d%d"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,&amp;k,&amp;l,&amp;r);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(k) 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,l,r); 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t=</w:t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findm1(</w:t>
      </w:r>
      <w:proofErr w:type="gramEnd"/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,l,r);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printf(</w:t>
      </w:r>
      <w:proofErr w:type="gramEnd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"%d\n"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,t.m1);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1D496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1D496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/*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8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1 0 1 1 0 1 0 1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100000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1 3 4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1 2 5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0 1 5</w:t>
      </w: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</w:p>
    <w:p w:rsidR="001D496C" w:rsidRPr="001D496C" w:rsidRDefault="001D496C" w:rsidP="001D49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96C">
        <w:rPr>
          <w:rFonts w:ascii="Consolas" w:eastAsia="宋体" w:hAnsi="Consolas" w:cs="Consolas"/>
          <w:color w:val="999999"/>
          <w:kern w:val="0"/>
          <w:sz w:val="20"/>
          <w:szCs w:val="20"/>
        </w:rPr>
        <w:t>*/</w:t>
      </w:r>
    </w:p>
    <w:p w:rsidR="001D496C" w:rsidRDefault="001D496C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</w:p>
    <w:p w:rsidR="00A32E17" w:rsidRDefault="00A32E17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</w:p>
    <w:p w:rsidR="00A32E17" w:rsidRDefault="00A32E17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</w:p>
    <w:p w:rsidR="00A32E17" w:rsidRDefault="00A32E17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</w:p>
    <w:p w:rsidR="00A32E17" w:rsidRPr="001D496C" w:rsidRDefault="00A32E17" w:rsidP="00BC7405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2"/>
          <w:szCs w:val="32"/>
        </w:rPr>
      </w:pPr>
    </w:p>
    <w:p w:rsidR="00F67D9B" w:rsidRDefault="00F67D9B" w:rsidP="000B6E99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F67D9B" w:rsidRDefault="00F67D9B" w:rsidP="000B6E99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0B6E99" w:rsidRPr="000B6E99" w:rsidRDefault="000B6E99" w:rsidP="000B6E99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0B6E99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C - An easy problem C</w:t>
      </w:r>
    </w:p>
    <w:p w:rsidR="000B6E99" w:rsidRPr="000B6E99" w:rsidRDefault="000B6E99" w:rsidP="000B6E99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0B6E99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4000/2000MS (Java/Others)     Memory Limit: 65535/65535KB (Java/Others)</w:t>
      </w:r>
    </w:p>
    <w:p w:rsidR="000B6E99" w:rsidRPr="000B6E99" w:rsidRDefault="000B6E99" w:rsidP="000B6E99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0B6E99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0B6E99" w:rsidRPr="000B6E99" w:rsidRDefault="000B6E99" w:rsidP="000B6E99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B6E99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个数排成一列，有三种操作。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1.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给一段区间内的</w:t>
      </w:r>
      <w:proofErr w:type="gramStart"/>
      <w:r w:rsidRPr="000B6E99">
        <w:rPr>
          <w:rFonts w:ascii="Open Sans" w:eastAsia="宋体" w:hAnsi="Open Sans" w:cs="Open Sans"/>
          <w:color w:val="333333"/>
          <w:kern w:val="0"/>
          <w:szCs w:val="21"/>
        </w:rPr>
        <w:t>每个数</w:t>
      </w:r>
      <w:proofErr w:type="gramEnd"/>
      <w:r w:rsidRPr="000B6E99">
        <w:rPr>
          <w:rFonts w:ascii="Open Sans" w:eastAsia="宋体" w:hAnsi="Open Sans" w:cs="Open Sans"/>
          <w:color w:val="333333"/>
          <w:kern w:val="0"/>
          <w:szCs w:val="21"/>
        </w:rPr>
        <w:t>乘上一个非负整数。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2.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给一段区间内的</w:t>
      </w:r>
      <w:proofErr w:type="gramStart"/>
      <w:r w:rsidRPr="000B6E99">
        <w:rPr>
          <w:rFonts w:ascii="Open Sans" w:eastAsia="宋体" w:hAnsi="Open Sans" w:cs="Open Sans"/>
          <w:color w:val="333333"/>
          <w:kern w:val="0"/>
          <w:szCs w:val="21"/>
        </w:rPr>
        <w:t>每个数</w:t>
      </w:r>
      <w:proofErr w:type="gramEnd"/>
      <w:r w:rsidRPr="000B6E99">
        <w:rPr>
          <w:rFonts w:ascii="Open Sans" w:eastAsia="宋体" w:hAnsi="Open Sans" w:cs="Open Sans"/>
          <w:color w:val="333333"/>
          <w:kern w:val="0"/>
          <w:szCs w:val="21"/>
        </w:rPr>
        <w:t>加上一个非负整数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.3.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询问一段区间的和</w:t>
      </w:r>
      <w:proofErr w:type="gramStart"/>
      <w:r w:rsidRPr="000B6E99">
        <w:rPr>
          <w:rFonts w:ascii="Open Sans" w:eastAsia="宋体" w:hAnsi="Open Sans" w:cs="Open Sans"/>
          <w:color w:val="333333"/>
          <w:kern w:val="0"/>
          <w:szCs w:val="21"/>
        </w:rPr>
        <w:t>模上</w:t>
      </w:r>
      <w:proofErr w:type="gramEnd"/>
      <w:r w:rsidRPr="000B6E99">
        <w:rPr>
          <w:rFonts w:ascii="Open Sans" w:eastAsia="宋体" w:hAnsi="Open Sans" w:cs="Open Sans"/>
          <w:color w:val="333333"/>
          <w:kern w:val="0"/>
          <w:szCs w:val="21"/>
        </w:rPr>
        <w:t>P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的值。</w:t>
      </w:r>
    </w:p>
    <w:p w:rsidR="000B6E99" w:rsidRPr="000B6E99" w:rsidRDefault="000B6E99" w:rsidP="000B6E99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0B6E99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0B6E99" w:rsidRPr="000B6E99" w:rsidRDefault="000B6E99" w:rsidP="000B6E99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B6E99">
        <w:rPr>
          <w:rFonts w:ascii="Open Sans" w:eastAsia="宋体" w:hAnsi="Open Sans" w:cs="Open Sans"/>
          <w:color w:val="333333"/>
          <w:kern w:val="0"/>
          <w:szCs w:val="21"/>
        </w:rPr>
        <w:t>第一行两个整数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N(1≤N≤100000)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表示数的个数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,P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1≤P≤1000000000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）表示模的值。接下来一行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N</w:t>
      </w:r>
      <w:proofErr w:type="gramStart"/>
      <w:r w:rsidRPr="000B6E99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0B6E99">
        <w:rPr>
          <w:rFonts w:ascii="Open Sans" w:eastAsia="宋体" w:hAnsi="Open Sans" w:cs="Open Sans"/>
          <w:color w:val="333333"/>
          <w:kern w:val="0"/>
          <w:szCs w:val="21"/>
        </w:rPr>
        <w:t>整数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ai(0≤ai≤1000000000),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接下来一行一个整数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M(1≤M≤100000)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表示操作数量，接下来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M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行每行描述一个操作。第一种操作描述：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1 L R C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0≤C≤1000000000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）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表示把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L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到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R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这段区间</w:t>
      </w:r>
      <w:proofErr w:type="gramStart"/>
      <w:r w:rsidRPr="000B6E99">
        <w:rPr>
          <w:rFonts w:ascii="Open Sans" w:eastAsia="宋体" w:hAnsi="Open Sans" w:cs="Open Sans"/>
          <w:color w:val="333333"/>
          <w:kern w:val="0"/>
          <w:szCs w:val="21"/>
        </w:rPr>
        <w:t>每个数</w:t>
      </w:r>
      <w:proofErr w:type="gramEnd"/>
      <w:r w:rsidRPr="000B6E99">
        <w:rPr>
          <w:rFonts w:ascii="Open Sans" w:eastAsia="宋体" w:hAnsi="Open Sans" w:cs="Open Sans"/>
          <w:color w:val="333333"/>
          <w:kern w:val="0"/>
          <w:szCs w:val="21"/>
        </w:rPr>
        <w:t>乘上一个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。第二种操作描述：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2 L R C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0≤C≤1000000000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）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表示把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L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到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R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这段区间</w:t>
      </w:r>
      <w:proofErr w:type="gramStart"/>
      <w:r w:rsidRPr="000B6E99">
        <w:rPr>
          <w:rFonts w:ascii="Open Sans" w:eastAsia="宋体" w:hAnsi="Open Sans" w:cs="Open Sans"/>
          <w:color w:val="333333"/>
          <w:kern w:val="0"/>
          <w:szCs w:val="21"/>
        </w:rPr>
        <w:t>每个数</w:t>
      </w:r>
      <w:proofErr w:type="gramEnd"/>
      <w:r w:rsidRPr="000B6E99">
        <w:rPr>
          <w:rFonts w:ascii="Open Sans" w:eastAsia="宋体" w:hAnsi="Open Sans" w:cs="Open Sans"/>
          <w:color w:val="333333"/>
          <w:kern w:val="0"/>
          <w:szCs w:val="21"/>
        </w:rPr>
        <w:t>加上一个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。第三种操作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 xml:space="preserve">3 L R 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表示询问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L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到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R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这段区间内的数的和</w:t>
      </w:r>
      <w:proofErr w:type="gramStart"/>
      <w:r w:rsidRPr="000B6E99">
        <w:rPr>
          <w:rFonts w:ascii="Open Sans" w:eastAsia="宋体" w:hAnsi="Open Sans" w:cs="Open Sans"/>
          <w:color w:val="333333"/>
          <w:kern w:val="0"/>
          <w:szCs w:val="21"/>
        </w:rPr>
        <w:t>模上</w:t>
      </w:r>
      <w:proofErr w:type="gramEnd"/>
      <w:r w:rsidRPr="000B6E99">
        <w:rPr>
          <w:rFonts w:ascii="Open Sans" w:eastAsia="宋体" w:hAnsi="Open Sans" w:cs="Open Sans"/>
          <w:color w:val="333333"/>
          <w:kern w:val="0"/>
          <w:szCs w:val="21"/>
        </w:rPr>
        <w:t>P</w:t>
      </w:r>
      <w:r w:rsidRPr="000B6E99">
        <w:rPr>
          <w:rFonts w:ascii="Open Sans" w:eastAsia="宋体" w:hAnsi="Open Sans" w:cs="Open Sans"/>
          <w:color w:val="333333"/>
          <w:kern w:val="0"/>
          <w:szCs w:val="21"/>
        </w:rPr>
        <w:t>的值。</w:t>
      </w:r>
    </w:p>
    <w:p w:rsidR="000B6E99" w:rsidRPr="000B6E99" w:rsidRDefault="000B6E99" w:rsidP="000B6E99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0B6E99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0B6E99" w:rsidRPr="000B6E99" w:rsidRDefault="000B6E99" w:rsidP="000B6E99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B6E99">
        <w:rPr>
          <w:rFonts w:ascii="Open Sans" w:eastAsia="宋体" w:hAnsi="Open Sans" w:cs="Open Sans"/>
          <w:color w:val="333333"/>
          <w:kern w:val="0"/>
          <w:szCs w:val="21"/>
        </w:rPr>
        <w:t>对面每个询问，输出对应的答案，每个</w:t>
      </w:r>
      <w:proofErr w:type="gramStart"/>
      <w:r w:rsidRPr="000B6E99">
        <w:rPr>
          <w:rFonts w:ascii="Open Sans" w:eastAsia="宋体" w:hAnsi="Open Sans" w:cs="Open Sans"/>
          <w:color w:val="333333"/>
          <w:kern w:val="0"/>
          <w:szCs w:val="21"/>
        </w:rPr>
        <w:t>询问占</w:t>
      </w:r>
      <w:proofErr w:type="gramEnd"/>
      <w:r w:rsidRPr="000B6E99">
        <w:rPr>
          <w:rFonts w:ascii="Open Sans" w:eastAsia="宋体" w:hAnsi="Open Sans" w:cs="Open Sans"/>
          <w:color w:val="333333"/>
          <w:kern w:val="0"/>
          <w:szCs w:val="21"/>
        </w:rPr>
        <w:t>一行。</w:t>
      </w:r>
    </w:p>
    <w:p w:rsidR="000B6E99" w:rsidRPr="000B6E99" w:rsidRDefault="000B6E99" w:rsidP="000B6E99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0B6E99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12984"/>
      </w:tblGrid>
      <w:tr w:rsidR="000B6E99" w:rsidRPr="000B6E99" w:rsidTr="000B6E99">
        <w:trPr>
          <w:tblHeader/>
        </w:trPr>
        <w:tc>
          <w:tcPr>
            <w:tcW w:w="479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B6E99" w:rsidRPr="000B6E99" w:rsidRDefault="000B6E99" w:rsidP="000B6E99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B6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298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B6E99" w:rsidRPr="000B6E99" w:rsidRDefault="000B6E99" w:rsidP="000B6E99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B6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0B6E99" w:rsidRPr="000B6E99" w:rsidTr="000B6E9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E99" w:rsidRPr="000B6E99" w:rsidRDefault="000B6E99" w:rsidP="000B6E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B6E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7 43</w:t>
            </w:r>
          </w:p>
          <w:p w:rsidR="000B6E99" w:rsidRPr="000B6E99" w:rsidRDefault="000B6E99" w:rsidP="000B6E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B6E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1 2 3 4 5 6 7</w:t>
            </w:r>
          </w:p>
          <w:p w:rsidR="000B6E99" w:rsidRPr="000B6E99" w:rsidRDefault="000B6E99" w:rsidP="000B6E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B6E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5</w:t>
            </w:r>
          </w:p>
          <w:p w:rsidR="000B6E99" w:rsidRPr="000B6E99" w:rsidRDefault="000B6E99" w:rsidP="000B6E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B6E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1 2 5 5</w:t>
            </w:r>
          </w:p>
          <w:p w:rsidR="000B6E99" w:rsidRPr="000B6E99" w:rsidRDefault="000B6E99" w:rsidP="000B6E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B6E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3 2 4</w:t>
            </w:r>
          </w:p>
          <w:p w:rsidR="000B6E99" w:rsidRPr="000B6E99" w:rsidRDefault="000B6E99" w:rsidP="000B6E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B6E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2 3 7 9</w:t>
            </w:r>
          </w:p>
          <w:p w:rsidR="000B6E99" w:rsidRPr="000B6E99" w:rsidRDefault="000B6E99" w:rsidP="000B6E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B6E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3 1 3</w:t>
            </w:r>
          </w:p>
          <w:p w:rsidR="000B6E99" w:rsidRPr="000B6E99" w:rsidRDefault="000B6E99" w:rsidP="000B6E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B6E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3 4 7</w:t>
            </w:r>
          </w:p>
        </w:tc>
        <w:tc>
          <w:tcPr>
            <w:tcW w:w="12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E99" w:rsidRPr="000B6E99" w:rsidRDefault="000B6E99" w:rsidP="000B6E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B6E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</w:t>
            </w:r>
          </w:p>
          <w:p w:rsidR="000B6E99" w:rsidRPr="000B6E99" w:rsidRDefault="000B6E99" w:rsidP="000B6E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B6E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35</w:t>
            </w:r>
          </w:p>
          <w:p w:rsidR="000B6E99" w:rsidRPr="000B6E99" w:rsidRDefault="000B6E99" w:rsidP="000B6E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B6E99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8</w:t>
            </w:r>
          </w:p>
        </w:tc>
      </w:tr>
    </w:tbl>
    <w:p w:rsidR="0038368D" w:rsidRDefault="000B6E99" w:rsidP="000B6E99">
      <w:pPr>
        <w:rPr>
          <w:sz w:val="32"/>
        </w:rPr>
      </w:pPr>
      <w:r>
        <w:rPr>
          <w:rFonts w:hint="eastAsia"/>
          <w:sz w:val="32"/>
        </w:rPr>
        <w:t>题意：</w:t>
      </w:r>
    </w:p>
    <w:p w:rsidR="000B6E99" w:rsidRDefault="000B6E99" w:rsidP="000B6E99">
      <w:pPr>
        <w:rPr>
          <w:sz w:val="32"/>
        </w:rPr>
      </w:pPr>
      <w:r>
        <w:rPr>
          <w:rFonts w:hint="eastAsia"/>
          <w:sz w:val="32"/>
        </w:rPr>
        <w:lastRenderedPageBreak/>
        <w:t>有一个长度为</w:t>
      </w:r>
      <w:r>
        <w:rPr>
          <w:rFonts w:hint="eastAsia"/>
          <w:sz w:val="32"/>
        </w:rPr>
        <w:t>N</w:t>
      </w:r>
      <w:r>
        <w:rPr>
          <w:rFonts w:hint="eastAsia"/>
          <w:sz w:val="32"/>
        </w:rPr>
        <w:t>的数列，</w:t>
      </w:r>
      <w:r w:rsidR="008949EF">
        <w:rPr>
          <w:rFonts w:hint="eastAsia"/>
          <w:sz w:val="32"/>
        </w:rPr>
        <w:t>要求进行三项操作：区间加法，区间乘法，区间和查询。</w:t>
      </w:r>
    </w:p>
    <w:p w:rsidR="0038368D" w:rsidRDefault="008949EF" w:rsidP="000B6E99">
      <w:pPr>
        <w:rPr>
          <w:sz w:val="32"/>
        </w:rPr>
      </w:pPr>
      <w:r>
        <w:rPr>
          <w:rFonts w:hint="eastAsia"/>
          <w:sz w:val="32"/>
        </w:rPr>
        <w:t>题解：</w:t>
      </w:r>
    </w:p>
    <w:p w:rsidR="0038368D" w:rsidRDefault="008949EF" w:rsidP="000B6E99">
      <w:pPr>
        <w:rPr>
          <w:sz w:val="32"/>
        </w:rPr>
      </w:pPr>
      <w:r>
        <w:rPr>
          <w:rFonts w:hint="eastAsia"/>
          <w:sz w:val="32"/>
        </w:rPr>
        <w:t>一开始想要用数组分块做，后来发现这样做的话对每个区间两侧的</w:t>
      </w:r>
      <w:proofErr w:type="gramStart"/>
      <w:r>
        <w:rPr>
          <w:rFonts w:hint="eastAsia"/>
          <w:sz w:val="32"/>
        </w:rPr>
        <w:t>不</w:t>
      </w:r>
      <w:proofErr w:type="gramEnd"/>
      <w:r>
        <w:rPr>
          <w:rFonts w:hint="eastAsia"/>
          <w:sz w:val="32"/>
        </w:rPr>
        <w:t>组成完整的块的元素操作很麻烦，遂放弃，改用线段树。这里就涉及到了线段树的加法、乘法标记，处理的时候要特别小心，每次更新、查询要记得一同更新标记。</w:t>
      </w:r>
      <w:r w:rsidR="0038368D">
        <w:rPr>
          <w:rFonts w:hint="eastAsia"/>
          <w:sz w:val="32"/>
        </w:rPr>
        <w:t>可以说是线段树的模板题了。</w:t>
      </w:r>
    </w:p>
    <w:p w:rsidR="00636256" w:rsidRDefault="00636256" w:rsidP="000B6E99">
      <w:pPr>
        <w:rPr>
          <w:sz w:val="32"/>
        </w:rPr>
      </w:pPr>
      <w:r>
        <w:rPr>
          <w:rFonts w:hint="eastAsia"/>
          <w:sz w:val="32"/>
        </w:rPr>
        <w:t>具体实现见代码与代码旁的注释。</w:t>
      </w:r>
    </w:p>
    <w:p w:rsidR="008949EF" w:rsidRDefault="008949EF" w:rsidP="000B6E99">
      <w:pPr>
        <w:rPr>
          <w:sz w:val="32"/>
        </w:rPr>
      </w:pPr>
      <w:r>
        <w:rPr>
          <w:rFonts w:hint="eastAsia"/>
          <w:sz w:val="32"/>
        </w:rPr>
        <w:t>AC</w:t>
      </w:r>
      <w:r>
        <w:rPr>
          <w:rFonts w:hint="eastAsia"/>
          <w:sz w:val="32"/>
        </w:rPr>
        <w:t>代码：</w:t>
      </w:r>
    </w:p>
    <w:p w:rsid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线段树，加法、乘法标记，区间求和</w:t>
      </w: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&lt;cstdio&gt;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&lt;iostream&gt;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&lt;string.h&gt;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using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namespace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std;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typedef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ll;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maxn=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100500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num;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struct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CF0EA6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lc,rc,l,r;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tag,sum,mul;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};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4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*maxn];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p;</w:t>
      </w:r>
    </w:p>
    <w:p w:rsidR="00CF0EA6" w:rsidRDefault="0063625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递归建立线段树</w:t>
      </w:r>
    </w:p>
    <w:p w:rsidR="00636256" w:rsidRPr="00636256" w:rsidRDefault="0063625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//tag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为加法标记，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mul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为乘法标记，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sum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为区间</w:t>
      </w:r>
      <w:proofErr w:type="gramStart"/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和</w:t>
      </w:r>
      <w:proofErr w:type="gramEnd"/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lastRenderedPageBreak/>
        <w:t>void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build(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now].l=l;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now].r=r;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now].tag=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now].mul=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(l!=r)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now].lc=num;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num,l,(l+r)/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now].rc=num;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num,(l+r)/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+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,r);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now].sum=tree[tree[now].lc].sum+tree[tree[now].rc].sum;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now].sum%=p;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"%lld"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,&amp;tree[now].sum);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CF0EA6" w:rsidRPr="00636256" w:rsidRDefault="0063625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下放加法标记、乘法标记，向下更新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sum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pushdown(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l=tree[now].lc;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r=tree[now].rc;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l].tag=(tree[l].tag*tree[now].mul+tree[now].tag)%p;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r].tag=(tree[r].tag*tree[now].mul+tree[now].tag)%p;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l].mul*=tree[now].mul;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l].mul%=p;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r].mul*=tree[now].mul;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r].mul%=p;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l].sum*=tree[now].mul;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l].sum+=tree[now].tag*(tree[l].r-tree[l].l+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l].sum%=p;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r].sum*=tree[now].mul;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r].sum+=tree[now].tag*(tree[r].r-tree[r].l+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r].sum%=p;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now].tag=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;tree[now].mul=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CF0EA6" w:rsidRPr="00636256" w:rsidRDefault="0063625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区间加法操作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add(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r,ll c)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(tree[now].l&gt;=l&amp;&amp;tree[now].r&lt;=r)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now].tag+=c;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now].tag%=p;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now].sum+=c*(tree[now].r-tree[now].l+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now].sum%=p;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pushdown(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(l&lt;=(tree[now].l+tree[now].r)/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add(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tree[now].lc,l,r,c);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(r&gt;(tree[now].l+tree[now].r)/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)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add(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tree[now].rc,l,r,c);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now].sum=(tree[tree[now].lc].sum+tree[tree[now].rc].sum)%p;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CF0EA6" w:rsidRPr="00636256" w:rsidRDefault="0063625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区间乘法操作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multiply(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r,ll c)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(tree[now].l&gt;=l&amp;&amp;tree[now].r&lt;=r)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now].tag*=c;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now].tag%=p;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now].mul*=c;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now].mul%=p;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now].sum*=c;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now].sum%=p;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pushdown(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(l&lt;=(tree[now].l+tree[now].r)/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multiply(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tree[now].lc,l,r,c);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(r&gt;(tree[now].l+tree[now].r)/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)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multiply(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tree[now].rc,l,r,c);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now].sum=(tree[tree[now].lc].sum+tree[tree[now].rc].sum)%p;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CF0EA6" w:rsidRPr="00636256" w:rsidRDefault="0063625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区间查询操作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findsum(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  <w:t xml:space="preserve">cout &lt;&lt; now &lt;&lt; ' ' &lt;&lt; </w:t>
      </w:r>
      <w:proofErr w:type="gramStart"/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now].l &lt;&lt; ' ' &lt;&lt; tree[now].r &lt;&lt; ' ' &lt;&lt; tree[now].sum &lt;&lt; ' ' &lt;&lt; tree[now].tag &lt;&lt; ' ' &lt;&lt; tree[now].mul &lt;&lt; endl;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(tree[now].l&gt;=l&amp;&amp;tree[now].r&lt;=r)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tree[now].sum;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pushdown(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f=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(l&lt;=(tree[now].l+tree[now].r)/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f=</w:t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findsum(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tree[now].lc,l,r);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(r&gt;(tree[now].l+tree[now].r)/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)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f+=</w:t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findsum(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tree[now].rc,l,r);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f%p;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main()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n,m,l,op,r,k;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c; 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"%d%lld"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,&amp;n,&amp;p);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num=</w:t>
      </w:r>
      <w:proofErr w:type="gramEnd"/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,n);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,&amp;m);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(k=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;k&lt;=m;k++)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,&amp;op);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(op==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"%d%d%lld"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,&amp;l,&amp;r,&amp;c);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multiply(</w:t>
      </w:r>
      <w:proofErr w:type="gramEnd"/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,l,r,c);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(op==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)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"%d%d%lld"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,&amp;l,&amp;r,&amp;c);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add(</w:t>
      </w:r>
      <w:proofErr w:type="gramEnd"/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,l,r,c);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"%d%d"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,&amp;l,&amp;r);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ans=findsum(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,l,r);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printf(</w:t>
      </w:r>
      <w:proofErr w:type="gramEnd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"%lld\n"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,ans);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  <w:t>if (op</w:t>
      </w:r>
      <w:proofErr w:type="gramStart"/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!=</w:t>
      </w:r>
      <w:proofErr w:type="gramEnd"/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3)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  <w:t>for (int now=1</w:t>
      </w:r>
      <w:proofErr w:type="gramStart"/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;now</w:t>
      </w:r>
      <w:proofErr w:type="gramEnd"/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&lt;=num;now++)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</w:r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  <w:t xml:space="preserve">cout &lt;&lt; now &lt;&lt; ' ' &lt;&lt; </w:t>
      </w:r>
      <w:proofErr w:type="gramStart"/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tree[</w:t>
      </w:r>
      <w:proofErr w:type="gramEnd"/>
      <w:r w:rsidRPr="00CF0EA6">
        <w:rPr>
          <w:rFonts w:ascii="Consolas" w:eastAsia="宋体" w:hAnsi="Consolas" w:cs="Consolas"/>
          <w:color w:val="999999"/>
          <w:kern w:val="0"/>
          <w:sz w:val="20"/>
          <w:szCs w:val="20"/>
        </w:rPr>
        <w:t>now].l &lt;&lt; ' ' &lt;&lt; tree[now].r &lt;&lt; ' ' &lt;&lt; tree[now].sum &lt;&lt; endl;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CF0EA6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CF0EA6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CF0EA6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38368D" w:rsidRPr="00CF0EA6" w:rsidRDefault="00CF0EA6" w:rsidP="00CF0E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CF0EA6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2B5CCA" w:rsidRDefault="002B5CCA" w:rsidP="0038368D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2B5CCA" w:rsidRDefault="002B5CCA" w:rsidP="0038368D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2B5CCA" w:rsidRDefault="002B5CCA" w:rsidP="0038368D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38368D" w:rsidRDefault="0038368D" w:rsidP="0038368D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>D - Washi</w:t>
      </w:r>
      <w:r>
        <w:rPr>
          <w:rFonts w:ascii="Open Sans" w:hAnsi="Open Sans" w:cs="Open Sans"/>
          <w:color w:val="333333"/>
          <w:sz w:val="54"/>
          <w:szCs w:val="54"/>
        </w:rPr>
        <w:t>与</w:t>
      </w:r>
      <w:r>
        <w:rPr>
          <w:rFonts w:ascii="Open Sans" w:hAnsi="Open Sans" w:cs="Open Sans"/>
          <w:color w:val="333333"/>
          <w:sz w:val="54"/>
          <w:szCs w:val="54"/>
        </w:rPr>
        <w:t>Sonochi</w:t>
      </w:r>
      <w:r>
        <w:rPr>
          <w:rFonts w:ascii="Open Sans" w:hAnsi="Open Sans" w:cs="Open Sans"/>
          <w:color w:val="333333"/>
          <w:sz w:val="54"/>
          <w:szCs w:val="54"/>
        </w:rPr>
        <w:t>的约定</w:t>
      </w:r>
    </w:p>
    <w:p w:rsidR="0038368D" w:rsidRDefault="0038368D" w:rsidP="0038368D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3000/1000MS (Java/Others)     Memory Limit: 131072/131072KB (Java/Others)</w:t>
      </w:r>
    </w:p>
    <w:p w:rsidR="0038368D" w:rsidRDefault="0038368D" w:rsidP="0038368D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38368D" w:rsidRDefault="0038368D" w:rsidP="0038368D">
      <w:pPr>
        <w:pStyle w:val="4"/>
        <w:shd w:val="clear" w:color="auto" w:fill="FFFFFF"/>
        <w:spacing w:before="0" w:after="0"/>
        <w:rPr>
          <w:rFonts w:ascii="Open Sans" w:hAnsi="Open Sans" w:cs="Open Sans"/>
          <w:color w:val="333333"/>
          <w:sz w:val="27"/>
          <w:szCs w:val="27"/>
        </w:rPr>
      </w:pPr>
      <w:r>
        <w:rPr>
          <w:rStyle w:val="mi"/>
          <w:rFonts w:ascii="MathJax_Math-italic" w:hAnsi="MathJax_Math-italic" w:cs="Open Sans"/>
          <w:b w:val="0"/>
          <w:bCs w:val="0"/>
          <w:color w:val="333333"/>
          <w:sz w:val="33"/>
          <w:szCs w:val="33"/>
          <w:bdr w:val="none" w:sz="0" w:space="0" w:color="auto" w:frame="1"/>
        </w:rPr>
        <w:t>Sonochi</w:t>
      </w:r>
      <w:r>
        <w:rPr>
          <w:rStyle w:val="mjxassistivemathml"/>
          <w:rFonts w:ascii="Open Sans" w:hAnsi="Open Sans" w:cs="Open Sans"/>
          <w:b w:val="0"/>
          <w:bCs w:val="0"/>
          <w:color w:val="333333"/>
          <w:sz w:val="27"/>
          <w:szCs w:val="27"/>
          <w:bdr w:val="none" w:sz="0" w:space="0" w:color="auto" w:frame="1"/>
        </w:rPr>
        <w:t>Sonochi</w:t>
      </w:r>
      <w:r>
        <w:rPr>
          <w:rFonts w:ascii="Open Sans" w:hAnsi="Open Sans" w:cs="Open Sans"/>
          <w:color w:val="333333"/>
          <w:sz w:val="27"/>
          <w:szCs w:val="27"/>
        </w:rPr>
        <w:t>，明年再一起看烟花。</w:t>
      </w:r>
      <w:r>
        <w:rPr>
          <w:rFonts w:ascii="Open Sans" w:hAnsi="Open Sans" w:cs="Open Sans"/>
          <w:color w:val="333333"/>
          <w:sz w:val="27"/>
          <w:szCs w:val="27"/>
        </w:rPr>
        <w:t>——</w:t>
      </w:r>
      <w:r>
        <w:rPr>
          <w:rStyle w:val="mi"/>
          <w:rFonts w:ascii="MathJax_Math-italic" w:hAnsi="MathJax_Math-italic" w:cs="Open Sans"/>
          <w:b w:val="0"/>
          <w:bCs w:val="0"/>
          <w:color w:val="333333"/>
          <w:sz w:val="33"/>
          <w:szCs w:val="33"/>
          <w:bdr w:val="none" w:sz="0" w:space="0" w:color="auto" w:frame="1"/>
        </w:rPr>
        <w:t>WashioSumi</w:t>
      </w:r>
      <w:r>
        <w:rPr>
          <w:rStyle w:val="mjxassistivemathml"/>
          <w:rFonts w:ascii="Open Sans" w:hAnsi="Open Sans" w:cs="Open Sans"/>
          <w:b w:val="0"/>
          <w:bCs w:val="0"/>
          <w:color w:val="333333"/>
          <w:sz w:val="27"/>
          <w:szCs w:val="27"/>
          <w:bdr w:val="none" w:sz="0" w:space="0" w:color="auto" w:frame="1"/>
        </w:rPr>
        <w:t>WashioSumi</w:t>
      </w:r>
    </w:p>
    <w:p w:rsidR="0038368D" w:rsidRDefault="0038368D" w:rsidP="0038368D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2933700" cy="3688080"/>
            <wp:effectExtent l="0" t="0" r="0" b="7620"/>
            <wp:docPr id="4" name="图片 4" descr="http://yushadearu.jp/washiosumi/common/img/story_08_pic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shadearu.jp/washiosumi/common/img/story_08_pic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8D" w:rsidRDefault="0038368D" w:rsidP="0038368D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为了实现和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Sonochi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Sonochi</w:t>
      </w:r>
      <w:r>
        <w:rPr>
          <w:rFonts w:ascii="Open Sans" w:hAnsi="Open Sans" w:cs="Open Sans"/>
          <w:color w:val="333333"/>
          <w:sz w:val="21"/>
          <w:szCs w:val="21"/>
        </w:rPr>
        <w:t>的约定，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Washi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Washi</w:t>
      </w:r>
      <w:r>
        <w:rPr>
          <w:rFonts w:ascii="Open Sans" w:hAnsi="Open Sans" w:cs="Open Sans"/>
          <w:color w:val="333333"/>
          <w:sz w:val="21"/>
          <w:szCs w:val="21"/>
        </w:rPr>
        <w:t>必须要打败眼前强大的怪物。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怪物分布在二维平面上，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某个怪物的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rank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rank</w:t>
      </w:r>
      <w:r>
        <w:rPr>
          <w:rFonts w:ascii="Open Sans" w:hAnsi="Open Sans" w:cs="Open Sans"/>
          <w:color w:val="333333"/>
          <w:sz w:val="21"/>
          <w:szCs w:val="21"/>
        </w:rPr>
        <w:t>被定义为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</w:t>
      </w:r>
      <w:r>
        <w:rPr>
          <w:rFonts w:ascii="Open Sans" w:hAnsi="Open Sans" w:cs="Open Sans"/>
          <w:color w:val="333333"/>
          <w:sz w:val="21"/>
          <w:szCs w:val="21"/>
        </w:rPr>
        <w:t>坐标不大于其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</w:t>
      </w:r>
      <w:r>
        <w:rPr>
          <w:rFonts w:ascii="Open Sans" w:hAnsi="Open Sans" w:cs="Open Sans"/>
          <w:color w:val="333333"/>
          <w:sz w:val="21"/>
          <w:szCs w:val="21"/>
        </w:rPr>
        <w:t>坐标，且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y</w:t>
      </w:r>
      <w:r>
        <w:rPr>
          <w:rFonts w:ascii="Open Sans" w:hAnsi="Open Sans" w:cs="Open Sans"/>
          <w:color w:val="333333"/>
          <w:sz w:val="21"/>
          <w:szCs w:val="21"/>
        </w:rPr>
        <w:t>坐标不大于其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y</w:t>
      </w:r>
      <w:r>
        <w:rPr>
          <w:rFonts w:ascii="Open Sans" w:hAnsi="Open Sans" w:cs="Open Sans"/>
          <w:color w:val="333333"/>
          <w:sz w:val="21"/>
          <w:szCs w:val="21"/>
        </w:rPr>
        <w:t>坐标的怪物的数量。（不含其自身）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Washi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Washi</w:t>
      </w:r>
      <w:r>
        <w:rPr>
          <w:rFonts w:ascii="Open Sans" w:hAnsi="Open Sans" w:cs="Open Sans"/>
          <w:color w:val="333333"/>
          <w:sz w:val="21"/>
          <w:szCs w:val="21"/>
        </w:rPr>
        <w:t>要你输出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行，每行一个整数，分别代表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rank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rank</w:t>
      </w:r>
      <w:r>
        <w:rPr>
          <w:rFonts w:ascii="Open Sans" w:hAnsi="Open Sans" w:cs="Open Sans"/>
          <w:color w:val="333333"/>
          <w:sz w:val="21"/>
          <w:szCs w:val="21"/>
        </w:rPr>
        <w:t>为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Open Sans" w:hAnsi="Open Sans" w:cs="Open Sans"/>
          <w:color w:val="333333"/>
          <w:sz w:val="21"/>
          <w:szCs w:val="21"/>
        </w:rPr>
        <w:t>~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n−1</w:t>
      </w:r>
      <w:r>
        <w:rPr>
          <w:rFonts w:ascii="Open Sans" w:hAnsi="Open Sans" w:cs="Open Sans"/>
          <w:color w:val="333333"/>
          <w:sz w:val="21"/>
          <w:szCs w:val="21"/>
        </w:rPr>
        <w:t>的怪物数量。</w:t>
      </w:r>
    </w:p>
    <w:p w:rsidR="0038368D" w:rsidRDefault="0038368D" w:rsidP="0038368D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38368D" w:rsidRDefault="0038368D" w:rsidP="0038368D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lastRenderedPageBreak/>
        <w:t>输入第一行为一个正整数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接下来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行，第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333333"/>
          <w:sz w:val="21"/>
          <w:szCs w:val="21"/>
        </w:rPr>
        <w:t>行两个整数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xi</w:t>
      </w:r>
      <w:r>
        <w:rPr>
          <w:rFonts w:ascii="Open Sans" w:hAnsi="Open Sans" w:cs="Open Sans"/>
          <w:color w:val="333333"/>
          <w:sz w:val="21"/>
          <w:szCs w:val="21"/>
        </w:rPr>
        <w:t>、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yi</w:t>
      </w:r>
      <w:r>
        <w:rPr>
          <w:rFonts w:ascii="Open Sans" w:hAnsi="Open Sans" w:cs="Open Sans"/>
          <w:color w:val="333333"/>
          <w:sz w:val="21"/>
          <w:szCs w:val="21"/>
        </w:rPr>
        <w:t>，表示一个怪物的坐标。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保证输入的坐标两两不同。</w:t>
      </w:r>
    </w:p>
    <w:p w:rsidR="0038368D" w:rsidRDefault="0038368D" w:rsidP="0038368D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38368D" w:rsidRDefault="0038368D" w:rsidP="0038368D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包含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行，每行一个整数，第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333333"/>
          <w:sz w:val="21"/>
          <w:szCs w:val="21"/>
        </w:rPr>
        <w:t>行的数代表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rank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rank</w:t>
      </w:r>
      <w:r>
        <w:rPr>
          <w:rFonts w:ascii="Open Sans" w:hAnsi="Open Sans" w:cs="Open Sans"/>
          <w:color w:val="333333"/>
          <w:sz w:val="21"/>
          <w:szCs w:val="21"/>
        </w:rPr>
        <w:t>为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i−1</w:t>
      </w:r>
      <w:r>
        <w:rPr>
          <w:rFonts w:ascii="Open Sans" w:hAnsi="Open Sans" w:cs="Open Sans"/>
          <w:color w:val="333333"/>
          <w:sz w:val="21"/>
          <w:szCs w:val="21"/>
        </w:rPr>
        <w:t>的怪物数量。</w:t>
      </w:r>
    </w:p>
    <w:p w:rsidR="0038368D" w:rsidRDefault="0038368D" w:rsidP="0038368D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3"/>
        <w:gridCol w:w="12559"/>
      </w:tblGrid>
      <w:tr w:rsidR="0038368D" w:rsidTr="002B5CCA">
        <w:trPr>
          <w:tblHeader/>
        </w:trPr>
        <w:tc>
          <w:tcPr>
            <w:tcW w:w="522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8368D" w:rsidRDefault="0038368D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255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8368D" w:rsidRDefault="0038368D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38368D" w:rsidTr="002B5CCA">
        <w:tc>
          <w:tcPr>
            <w:tcW w:w="5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68D" w:rsidRDefault="0038368D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  <w:p w:rsidR="0038368D" w:rsidRDefault="0038368D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1 1</w:t>
            </w:r>
          </w:p>
          <w:p w:rsidR="0038368D" w:rsidRDefault="0038368D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5 1</w:t>
            </w:r>
          </w:p>
          <w:p w:rsidR="0038368D" w:rsidRDefault="0038368D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7 1</w:t>
            </w:r>
          </w:p>
          <w:p w:rsidR="0038368D" w:rsidRDefault="0038368D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3 3</w:t>
            </w:r>
          </w:p>
          <w:p w:rsidR="0038368D" w:rsidRDefault="0038368D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5 5</w:t>
            </w:r>
          </w:p>
        </w:tc>
        <w:tc>
          <w:tcPr>
            <w:tcW w:w="1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68D" w:rsidRDefault="0038368D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</w:t>
            </w:r>
          </w:p>
          <w:p w:rsidR="0038368D" w:rsidRDefault="0038368D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</w:t>
            </w:r>
          </w:p>
          <w:p w:rsidR="0038368D" w:rsidRDefault="0038368D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</w:t>
            </w:r>
          </w:p>
          <w:p w:rsidR="0038368D" w:rsidRDefault="0038368D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</w:t>
            </w:r>
          </w:p>
          <w:p w:rsidR="0038368D" w:rsidRDefault="0038368D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</w:t>
            </w:r>
          </w:p>
        </w:tc>
      </w:tr>
    </w:tbl>
    <w:p w:rsidR="0038368D" w:rsidRDefault="0038368D" w:rsidP="0038368D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Hint</w:t>
      </w:r>
    </w:p>
    <w:p w:rsidR="0038368D" w:rsidRDefault="0038368D" w:rsidP="002B5CCA">
      <w:pPr>
        <w:pStyle w:val="a3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Open Sans" w:hint="eastAsia"/>
          <w:color w:val="333333"/>
          <w:sz w:val="26"/>
          <w:szCs w:val="26"/>
          <w:bdr w:val="none" w:sz="0" w:space="0" w:color="auto" w:frame="1"/>
        </w:rPr>
      </w:pP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100000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1≤n≤100000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100000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1≤xi≤100000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100000</w:t>
      </w:r>
    </w:p>
    <w:p w:rsidR="002B5CCA" w:rsidRDefault="002B5CCA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题意：</w:t>
      </w:r>
    </w:p>
    <w:p w:rsidR="002B5CCA" w:rsidRDefault="002B5CCA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坐标系上有</w:t>
      </w:r>
      <w:r>
        <w:rPr>
          <w:rFonts w:ascii="Open Sans" w:hAnsi="Open Sans" w:cs="Open Sans" w:hint="eastAsia"/>
          <w:color w:val="333333"/>
          <w:sz w:val="32"/>
          <w:szCs w:val="32"/>
        </w:rPr>
        <w:t>N</w:t>
      </w:r>
      <w:proofErr w:type="gramStart"/>
      <w:r>
        <w:rPr>
          <w:rFonts w:ascii="Open Sans" w:hAnsi="Open Sans" w:cs="Open Sans" w:hint="eastAsia"/>
          <w:color w:val="333333"/>
          <w:sz w:val="32"/>
          <w:szCs w:val="32"/>
        </w:rPr>
        <w:t>个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点，计算每个点包含多少个点，输出包含</w:t>
      </w:r>
      <w:r>
        <w:rPr>
          <w:rFonts w:ascii="Open Sans" w:hAnsi="Open Sans" w:cs="Open Sans" w:hint="eastAsia"/>
          <w:color w:val="333333"/>
          <w:sz w:val="32"/>
          <w:szCs w:val="32"/>
        </w:rPr>
        <w:t xml:space="preserve">I (0&lt;=I&lt;=N-1) </w:t>
      </w:r>
      <w:proofErr w:type="gramStart"/>
      <w:r>
        <w:rPr>
          <w:rFonts w:ascii="Open Sans" w:hAnsi="Open Sans" w:cs="Open Sans" w:hint="eastAsia"/>
          <w:color w:val="333333"/>
          <w:sz w:val="32"/>
          <w:szCs w:val="32"/>
        </w:rPr>
        <w:t>个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点的点的个数。</w:t>
      </w:r>
    </w:p>
    <w:p w:rsidR="002B5CCA" w:rsidRDefault="002B5CCA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题解：</w:t>
      </w:r>
    </w:p>
    <w:p w:rsidR="002B5CCA" w:rsidRDefault="002B5CCA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何为包含？题目中的定义是</w:t>
      </w:r>
      <w:r>
        <w:rPr>
          <w:rFonts w:ascii="Open Sans" w:hAnsi="Open Sans" w:cs="Open Sans" w:hint="eastAsia"/>
          <w:color w:val="333333"/>
          <w:sz w:val="32"/>
          <w:szCs w:val="32"/>
        </w:rPr>
        <w:t>X</w:t>
      </w:r>
      <w:r>
        <w:rPr>
          <w:rFonts w:ascii="Open Sans" w:hAnsi="Open Sans" w:cs="Open Sans" w:hint="eastAsia"/>
          <w:color w:val="333333"/>
          <w:sz w:val="32"/>
          <w:szCs w:val="32"/>
        </w:rPr>
        <w:t>和</w:t>
      </w:r>
      <w:r>
        <w:rPr>
          <w:rFonts w:ascii="Open Sans" w:hAnsi="Open Sans" w:cs="Open Sans" w:hint="eastAsia"/>
          <w:color w:val="333333"/>
          <w:sz w:val="32"/>
          <w:szCs w:val="32"/>
        </w:rPr>
        <w:t>Y</w:t>
      </w:r>
      <w:r>
        <w:rPr>
          <w:rFonts w:ascii="Open Sans" w:hAnsi="Open Sans" w:cs="Open Sans" w:hint="eastAsia"/>
          <w:color w:val="333333"/>
          <w:sz w:val="32"/>
          <w:szCs w:val="32"/>
        </w:rPr>
        <w:t>的坐标均比自己小或等于自己。注意到此时有两个变量需要比较，不是很好操作，我们可以以其中一个为第一关键字，另一个为第二关键字从小到大排序，减少变量的数量。此外，排序还有一个好处，那</w:t>
      </w:r>
      <w:r>
        <w:rPr>
          <w:rFonts w:ascii="Open Sans" w:hAnsi="Open Sans" w:cs="Open Sans" w:hint="eastAsia"/>
          <w:color w:val="333333"/>
          <w:sz w:val="32"/>
          <w:szCs w:val="32"/>
        </w:rPr>
        <w:lastRenderedPageBreak/>
        <w:t>就是对于任意一个点，它包含的点只可能排在它前面，这使得我们处理一个点时不用考虑还没有处理到的点。</w:t>
      </w:r>
    </w:p>
    <w:p w:rsidR="002B5CCA" w:rsidRDefault="002B5CCA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好了，现在排序排好了，下一步怎么办呢？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对于任意一个点，一个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X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或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Y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坐标显然只能被比它大或相等的坐标包含。现在，假设我们把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X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坐标排序好了，只要考虑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Y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坐标。怎么查询在此前访问过的坐标中多少个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Y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坐标比现在的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Y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坐标小或相等呢？注意到坐标数值最大只有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100000</w:t>
      </w:r>
      <w:r w:rsidR="00482B4C">
        <w:rPr>
          <w:rFonts w:ascii="Open Sans" w:hAnsi="Open Sans" w:cs="Open Sans" w:hint="eastAsia"/>
          <w:color w:val="333333"/>
          <w:sz w:val="32"/>
          <w:szCs w:val="32"/>
        </w:rPr>
        <w:t>，可以构造线段树解决问题。</w:t>
      </w:r>
    </w:p>
    <w:p w:rsidR="00482B4C" w:rsidRDefault="00482B4C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开始时，令区间长度为</w:t>
      </w:r>
      <w:r>
        <w:rPr>
          <w:rFonts w:ascii="Open Sans" w:hAnsi="Open Sans" w:cs="Open Sans" w:hint="eastAsia"/>
          <w:color w:val="333333"/>
          <w:sz w:val="32"/>
          <w:szCs w:val="32"/>
        </w:rPr>
        <w:t>100000</w:t>
      </w:r>
      <w:r>
        <w:rPr>
          <w:rFonts w:ascii="Open Sans" w:hAnsi="Open Sans" w:cs="Open Sans" w:hint="eastAsia"/>
          <w:color w:val="333333"/>
          <w:sz w:val="32"/>
          <w:szCs w:val="32"/>
        </w:rPr>
        <w:t>的线段树中每个元素都为</w:t>
      </w:r>
      <w:r>
        <w:rPr>
          <w:rFonts w:ascii="Open Sans" w:hAnsi="Open Sans" w:cs="Open Sans" w:hint="eastAsia"/>
          <w:color w:val="333333"/>
          <w:sz w:val="32"/>
          <w:szCs w:val="32"/>
        </w:rPr>
        <w:t>0.</w:t>
      </w:r>
      <w:r>
        <w:rPr>
          <w:rFonts w:ascii="Open Sans" w:hAnsi="Open Sans" w:cs="Open Sans" w:hint="eastAsia"/>
          <w:color w:val="333333"/>
          <w:sz w:val="32"/>
          <w:szCs w:val="32"/>
        </w:rPr>
        <w:t>接着，对按</w:t>
      </w:r>
      <w:r>
        <w:rPr>
          <w:rFonts w:ascii="Open Sans" w:hAnsi="Open Sans" w:cs="Open Sans" w:hint="eastAsia"/>
          <w:color w:val="333333"/>
          <w:sz w:val="32"/>
          <w:szCs w:val="32"/>
        </w:rPr>
        <w:t>X</w:t>
      </w:r>
      <w:r>
        <w:rPr>
          <w:rFonts w:ascii="Open Sans" w:hAnsi="Open Sans" w:cs="Open Sans" w:hint="eastAsia"/>
          <w:color w:val="333333"/>
          <w:sz w:val="32"/>
          <w:szCs w:val="32"/>
        </w:rPr>
        <w:t>为第一关键字、</w:t>
      </w:r>
      <w:r>
        <w:rPr>
          <w:rFonts w:ascii="Open Sans" w:hAnsi="Open Sans" w:cs="Open Sans" w:hint="eastAsia"/>
          <w:color w:val="333333"/>
          <w:sz w:val="32"/>
          <w:szCs w:val="32"/>
        </w:rPr>
        <w:t>Y</w:t>
      </w:r>
      <w:r>
        <w:rPr>
          <w:rFonts w:ascii="Open Sans" w:hAnsi="Open Sans" w:cs="Open Sans" w:hint="eastAsia"/>
          <w:color w:val="333333"/>
          <w:sz w:val="32"/>
          <w:szCs w:val="32"/>
        </w:rPr>
        <w:t>为第二关键字排序后的坐标一个一个操作。对于一个</w:t>
      </w:r>
      <w:r>
        <w:rPr>
          <w:rFonts w:ascii="Open Sans" w:hAnsi="Open Sans" w:cs="Open Sans" w:hint="eastAsia"/>
          <w:color w:val="333333"/>
          <w:sz w:val="32"/>
          <w:szCs w:val="32"/>
        </w:rPr>
        <w:t>Y</w:t>
      </w:r>
      <w:r>
        <w:rPr>
          <w:rFonts w:ascii="Open Sans" w:hAnsi="Open Sans" w:cs="Open Sans" w:hint="eastAsia"/>
          <w:color w:val="333333"/>
          <w:sz w:val="32"/>
          <w:szCs w:val="32"/>
        </w:rPr>
        <w:t>坐标，它所能让后面的</w:t>
      </w:r>
      <w:r>
        <w:rPr>
          <w:rFonts w:ascii="Open Sans" w:hAnsi="Open Sans" w:cs="Open Sans" w:hint="eastAsia"/>
          <w:color w:val="333333"/>
          <w:sz w:val="32"/>
          <w:szCs w:val="32"/>
        </w:rPr>
        <w:t>Y</w:t>
      </w:r>
      <w:r>
        <w:rPr>
          <w:rFonts w:ascii="Open Sans" w:hAnsi="Open Sans" w:cs="Open Sans" w:hint="eastAsia"/>
          <w:color w:val="333333"/>
          <w:sz w:val="32"/>
          <w:szCs w:val="32"/>
        </w:rPr>
        <w:t>坐标被包含的范围是</w:t>
      </w:r>
      <w:r>
        <w:rPr>
          <w:rFonts w:ascii="Open Sans" w:hAnsi="Open Sans" w:cs="Open Sans" w:hint="eastAsia"/>
          <w:color w:val="333333"/>
          <w:sz w:val="32"/>
          <w:szCs w:val="32"/>
        </w:rPr>
        <w:t>[Y,100000],</w:t>
      </w:r>
      <w:r>
        <w:rPr>
          <w:rFonts w:ascii="Open Sans" w:hAnsi="Open Sans" w:cs="Open Sans" w:hint="eastAsia"/>
          <w:color w:val="333333"/>
          <w:sz w:val="32"/>
          <w:szCs w:val="32"/>
        </w:rPr>
        <w:t>不妨</w:t>
      </w:r>
      <w:proofErr w:type="gramStart"/>
      <w:r w:rsidR="003F4CE7">
        <w:rPr>
          <w:rFonts w:ascii="Open Sans" w:hAnsi="Open Sans" w:cs="Open Sans" w:hint="eastAsia"/>
          <w:color w:val="333333"/>
          <w:sz w:val="32"/>
          <w:szCs w:val="32"/>
        </w:rPr>
        <w:t>每次</w:t>
      </w:r>
      <w:r>
        <w:rPr>
          <w:rFonts w:ascii="Open Sans" w:hAnsi="Open Sans" w:cs="Open Sans" w:hint="eastAsia"/>
          <w:color w:val="333333"/>
          <w:sz w:val="32"/>
          <w:szCs w:val="32"/>
        </w:rPr>
        <w:t>令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区间</w:t>
      </w:r>
      <w:r>
        <w:rPr>
          <w:rFonts w:ascii="Open Sans" w:hAnsi="Open Sans" w:cs="Open Sans" w:hint="eastAsia"/>
          <w:color w:val="333333"/>
          <w:sz w:val="32"/>
          <w:szCs w:val="32"/>
        </w:rPr>
        <w:t>[Y,100000]</w:t>
      </w:r>
      <w:r>
        <w:rPr>
          <w:rFonts w:ascii="Open Sans" w:hAnsi="Open Sans" w:cs="Open Sans" w:hint="eastAsia"/>
          <w:color w:val="333333"/>
          <w:sz w:val="32"/>
          <w:szCs w:val="32"/>
        </w:rPr>
        <w:t>中每个元素加</w:t>
      </w:r>
      <w:r>
        <w:rPr>
          <w:rFonts w:ascii="Open Sans" w:hAnsi="Open Sans" w:cs="Open Sans" w:hint="eastAsia"/>
          <w:color w:val="333333"/>
          <w:sz w:val="32"/>
          <w:szCs w:val="32"/>
        </w:rPr>
        <w:t>1</w:t>
      </w:r>
      <w:r>
        <w:rPr>
          <w:rFonts w:ascii="Open Sans" w:hAnsi="Open Sans" w:cs="Open Sans" w:hint="eastAsia"/>
          <w:color w:val="333333"/>
          <w:sz w:val="32"/>
          <w:szCs w:val="32"/>
        </w:rPr>
        <w:t>，每个元素</w:t>
      </w:r>
      <w:r>
        <w:rPr>
          <w:rFonts w:ascii="Open Sans" w:hAnsi="Open Sans" w:cs="Open Sans" w:hint="eastAsia"/>
          <w:color w:val="333333"/>
          <w:sz w:val="32"/>
          <w:szCs w:val="32"/>
        </w:rPr>
        <w:t>Ai</w:t>
      </w:r>
      <w:r>
        <w:rPr>
          <w:rFonts w:ascii="Open Sans" w:hAnsi="Open Sans" w:cs="Open Sans" w:hint="eastAsia"/>
          <w:color w:val="333333"/>
          <w:sz w:val="32"/>
          <w:szCs w:val="32"/>
        </w:rPr>
        <w:t>代表</w:t>
      </w:r>
      <w:r w:rsidR="003F4CE7">
        <w:rPr>
          <w:rFonts w:ascii="Open Sans" w:hAnsi="Open Sans" w:cs="Open Sans" w:hint="eastAsia"/>
          <w:color w:val="333333"/>
          <w:sz w:val="32"/>
          <w:szCs w:val="32"/>
        </w:rPr>
        <w:t>Y</w:t>
      </w:r>
      <w:r>
        <w:rPr>
          <w:rFonts w:ascii="Open Sans" w:hAnsi="Open Sans" w:cs="Open Sans" w:hint="eastAsia"/>
          <w:color w:val="333333"/>
          <w:sz w:val="32"/>
          <w:szCs w:val="32"/>
        </w:rPr>
        <w:t>坐标为</w:t>
      </w:r>
      <w:r w:rsidR="003F4CE7">
        <w:rPr>
          <w:rFonts w:ascii="Open Sans" w:hAnsi="Open Sans" w:cs="Open Sans" w:hint="eastAsia"/>
          <w:color w:val="333333"/>
          <w:sz w:val="32"/>
          <w:szCs w:val="32"/>
        </w:rPr>
        <w:t>i</w:t>
      </w:r>
      <w:r w:rsidR="003F4CE7">
        <w:rPr>
          <w:rFonts w:ascii="Open Sans" w:hAnsi="Open Sans" w:cs="Open Sans" w:hint="eastAsia"/>
          <w:color w:val="333333"/>
          <w:sz w:val="32"/>
          <w:szCs w:val="32"/>
        </w:rPr>
        <w:t>时之前操作过的坐标中有多少个可以被包含。这样，查询某点包含多少</w:t>
      </w:r>
      <w:proofErr w:type="gramStart"/>
      <w:r w:rsidR="003F4CE7">
        <w:rPr>
          <w:rFonts w:ascii="Open Sans" w:hAnsi="Open Sans" w:cs="Open Sans" w:hint="eastAsia"/>
          <w:color w:val="333333"/>
          <w:sz w:val="32"/>
          <w:szCs w:val="32"/>
        </w:rPr>
        <w:t>点只要</w:t>
      </w:r>
      <w:proofErr w:type="gramEnd"/>
      <w:r w:rsidR="003F4CE7">
        <w:rPr>
          <w:rFonts w:ascii="Open Sans" w:hAnsi="Open Sans" w:cs="Open Sans" w:hint="eastAsia"/>
          <w:color w:val="333333"/>
          <w:sz w:val="32"/>
          <w:szCs w:val="32"/>
        </w:rPr>
        <w:t>在线段树中查询</w:t>
      </w:r>
      <w:r w:rsidR="003F4CE7">
        <w:rPr>
          <w:rFonts w:ascii="Open Sans" w:hAnsi="Open Sans" w:cs="Open Sans" w:hint="eastAsia"/>
          <w:color w:val="333333"/>
          <w:sz w:val="32"/>
          <w:szCs w:val="32"/>
        </w:rPr>
        <w:t>Ai</w:t>
      </w:r>
      <w:r w:rsidR="003F4CE7">
        <w:rPr>
          <w:rFonts w:ascii="Open Sans" w:hAnsi="Open Sans" w:cs="Open Sans" w:hint="eastAsia"/>
          <w:color w:val="333333"/>
          <w:sz w:val="32"/>
          <w:szCs w:val="32"/>
        </w:rPr>
        <w:t>就可以了。</w:t>
      </w:r>
    </w:p>
    <w:p w:rsidR="003F4CE7" w:rsidRPr="00482B4C" w:rsidRDefault="003F4CE7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AC</w:t>
      </w:r>
      <w:r>
        <w:rPr>
          <w:rFonts w:ascii="Open Sans" w:hAnsi="Open Sans" w:cs="Open Sans" w:hint="eastAsia"/>
          <w:color w:val="333333"/>
          <w:sz w:val="32"/>
          <w:szCs w:val="32"/>
        </w:rPr>
        <w:t>代码：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&lt;cstdio&gt;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&lt;iostream&gt;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&lt;string.h&gt;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&lt;algorithm&gt;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using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namespace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std;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maxn=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100500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inf=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0x3f3f3f3f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struct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7E511D">
        <w:rPr>
          <w:rFonts w:ascii="Consolas" w:eastAsia="宋体" w:hAnsi="Consolas" w:cs="Consolas"/>
          <w:color w:val="FF0055"/>
          <w:kern w:val="0"/>
          <w:sz w:val="20"/>
          <w:szCs w:val="20"/>
        </w:rPr>
        <w:t>Point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x,y;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};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FF0055"/>
          <w:kern w:val="0"/>
          <w:sz w:val="20"/>
          <w:szCs w:val="20"/>
        </w:rPr>
        <w:t>Point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point[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maxn];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r[maxn];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num;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struct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7E511D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lc,rc,l,r,sum,tag;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};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4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*maxn];</w:t>
      </w:r>
    </w:p>
    <w:p w:rsidR="007E511D" w:rsidRPr="007E511D" w:rsidRDefault="00366C8C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按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X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为第一关键字，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Y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为第二关键字的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cmp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函数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bool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cmp(</w:t>
      </w:r>
      <w:r w:rsidRPr="007E511D">
        <w:rPr>
          <w:rFonts w:ascii="Consolas" w:eastAsia="宋体" w:hAnsi="Consolas" w:cs="Consolas"/>
          <w:color w:val="FF0055"/>
          <w:kern w:val="0"/>
          <w:sz w:val="20"/>
          <w:szCs w:val="20"/>
        </w:rPr>
        <w:t>Point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a,</w:t>
      </w:r>
      <w:r w:rsidRPr="007E511D">
        <w:rPr>
          <w:rFonts w:ascii="Consolas" w:eastAsia="宋体" w:hAnsi="Consolas" w:cs="Consolas"/>
          <w:color w:val="FF0055"/>
          <w:kern w:val="0"/>
          <w:sz w:val="20"/>
          <w:szCs w:val="20"/>
        </w:rPr>
        <w:t>Point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b)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(a.x&lt;b.x)||(a.x==b.x&amp;&amp;a.y&lt;b.y);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7E511D" w:rsidRPr="007E511D" w:rsidRDefault="00366C8C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建立线段树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build(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now].l=l;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now].r=r;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now].sum=tree[now].tag=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(l!=r)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now].lc=num;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num,l,(l+r)/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now].rc=num;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num,(l+r)/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+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,r);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  <w:t xml:space="preserve">cout &lt;&lt; now &lt;&lt; ' ' &lt;&lt; </w:t>
      </w:r>
      <w:proofErr w:type="gramStart"/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now].l &lt;&lt; ' ' &lt;&lt; tree[now].r &lt;&lt; endl;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7E511D" w:rsidRPr="007E511D" w:rsidRDefault="00366C8C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下放加法标记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pushdown(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now)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(tree[now].tag==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l=tree[now].lc,r=tree[now].rc;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l].tag+=tree[now].tag;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r].tag+=tree[now].tag;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l].sum+=tree[now].tag*(tree[l].r-tree[l].l+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r].sum+=tree[now].tag*(tree[r].r-tree[r].l+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now].tag=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7E511D" w:rsidRPr="007E511D" w:rsidRDefault="00366C8C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更新区间元素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update (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r,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c)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(tree[now].l&gt;=l&amp;&amp;tree[now].r&lt;=r)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now].tag+=c;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now].sum+=c*(tree[now].r-tree[now].l+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pushdown(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(l&lt;=(tree[now].l+tree[now].r)/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tree[now].lc,l,r,c);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(r&gt;(tree[now].l+tree[now].r)/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)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tree[now].rc,l,r,c);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now].sum=tree[tree[now].lc].sum+tree[tree[now].rc].sum;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7E511D" w:rsidRPr="007E511D" w:rsidRDefault="00366C8C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查询区间</w:t>
      </w:r>
      <w:proofErr w:type="gramStart"/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和</w:t>
      </w:r>
      <w:proofErr w:type="gramEnd"/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findsum(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  <w:t xml:space="preserve">cout &lt;&lt; now &lt;&lt; ' ' &lt;&lt; </w:t>
      </w:r>
      <w:proofErr w:type="gramStart"/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tree[</w:t>
      </w:r>
      <w:proofErr w:type="gramEnd"/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now].l &lt;&lt; ' ' &lt;&lt; tree[now].r &lt;&lt; ' ' &lt;&lt; tree[now].tag &lt;&lt; endl;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(tree[now].l&gt;=l&amp;&amp;tree[now].r&lt;=r)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tree[now].sum;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pushdown(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f=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(l&lt;=(tree[now].l+tree[now].r)/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f=</w:t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findsum(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tree[now].lc,l,r);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(r&gt;(tree[now].l+tree[now].r)/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)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f+=</w:t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findsum(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tree[now].rc,l,r);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main()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n,i,maxy;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maxy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=-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,&amp;n);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;i&lt;=n;i++)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"%d%d"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,&amp;point[i].x,&amp;point[i].y);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maxy=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max(maxy,point[i].y); 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r[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i]=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num=</w:t>
      </w:r>
      <w:proofErr w:type="gramEnd"/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sort(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point+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,point+n+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,cmp);</w:t>
      </w:r>
      <w:r w:rsidR="00366C8C"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 xml:space="preserve"> 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,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,maxy);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;i&lt;=n;i++) {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f=findsum(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,point[i].y,point[i].y);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r[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f]++;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,point[i].y,maxy,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;i&lt;n;i++) printf(</w:t>
      </w:r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"%d\n"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,r[i]);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7E511D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7E511D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/*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8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100000 100000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999 999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900 4200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100 86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80 45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40 80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40 20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1 4</w:t>
      </w: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</w:p>
    <w:p w:rsidR="007E511D" w:rsidRPr="007E511D" w:rsidRDefault="007E511D" w:rsidP="007E511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E511D">
        <w:rPr>
          <w:rFonts w:ascii="Consolas" w:eastAsia="宋体" w:hAnsi="Consolas" w:cs="Consolas"/>
          <w:color w:val="999999"/>
          <w:kern w:val="0"/>
          <w:sz w:val="20"/>
          <w:szCs w:val="20"/>
        </w:rPr>
        <w:t>*/</w:t>
      </w:r>
    </w:p>
    <w:p w:rsidR="000A1D9F" w:rsidRDefault="000A1D9F" w:rsidP="008726E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0A1D9F" w:rsidRDefault="000A1D9F" w:rsidP="008726E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0A1D9F" w:rsidRDefault="000A1D9F" w:rsidP="008726E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0A1D9F" w:rsidRDefault="000A1D9F" w:rsidP="008726E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0A1D9F" w:rsidRDefault="000A1D9F" w:rsidP="008726E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0A1D9F" w:rsidRDefault="000A1D9F" w:rsidP="008726E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E41A34" w:rsidRDefault="00E41A34" w:rsidP="008726E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575F73" w:rsidRDefault="00575F73" w:rsidP="008726E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8726EC" w:rsidRDefault="008726EC" w:rsidP="008726E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 xml:space="preserve">E - </w:t>
      </w:r>
      <w:proofErr w:type="gramStart"/>
      <w:r>
        <w:rPr>
          <w:rFonts w:ascii="Open Sans" w:hAnsi="Open Sans" w:cs="Open Sans"/>
          <w:color w:val="333333"/>
          <w:sz w:val="54"/>
          <w:szCs w:val="54"/>
        </w:rPr>
        <w:t>曜</w:t>
      </w:r>
      <w:proofErr w:type="gramEnd"/>
      <w:r>
        <w:rPr>
          <w:rFonts w:ascii="Open Sans" w:hAnsi="Open Sans" w:cs="Open Sans"/>
          <w:color w:val="333333"/>
          <w:sz w:val="54"/>
          <w:szCs w:val="54"/>
        </w:rPr>
        <w:t>酱的心意</w:t>
      </w:r>
    </w:p>
    <w:p w:rsidR="008726EC" w:rsidRDefault="008726EC" w:rsidP="008726EC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3000/1000MS (Java/Others)     Memory Limit: 131072/131072KB (Java/Others)</w:t>
      </w:r>
    </w:p>
    <w:p w:rsidR="008726EC" w:rsidRDefault="008726EC" w:rsidP="008726EC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8726EC" w:rsidRDefault="008726EC" w:rsidP="008726EC">
      <w:pPr>
        <w:pStyle w:val="4"/>
        <w:shd w:val="clear" w:color="auto" w:fill="FFFFFF"/>
        <w:spacing w:before="0" w:after="0"/>
        <w:rPr>
          <w:rFonts w:ascii="Open Sans" w:hAnsi="Open Sans" w:cs="Open Sans"/>
          <w:color w:val="333333"/>
          <w:sz w:val="27"/>
          <w:szCs w:val="27"/>
        </w:rPr>
      </w:pPr>
      <w:r>
        <w:rPr>
          <w:rStyle w:val="mi"/>
          <w:rFonts w:ascii="MathJax_Math-italic" w:hAnsi="MathJax_Math-italic" w:cs="Open Sans"/>
          <w:b w:val="0"/>
          <w:bCs w:val="0"/>
          <w:color w:val="333333"/>
          <w:sz w:val="33"/>
          <w:szCs w:val="33"/>
          <w:bdr w:val="none" w:sz="0" w:space="0" w:color="auto" w:frame="1"/>
        </w:rPr>
        <w:t>Chika</w:t>
      </w:r>
      <w:r>
        <w:rPr>
          <w:rStyle w:val="mjxassistivemathml"/>
          <w:rFonts w:ascii="Open Sans" w:hAnsi="Open Sans" w:cs="Open Sans"/>
          <w:b w:val="0"/>
          <w:bCs w:val="0"/>
          <w:color w:val="333333"/>
          <w:sz w:val="27"/>
          <w:szCs w:val="27"/>
          <w:bdr w:val="none" w:sz="0" w:space="0" w:color="auto" w:frame="1"/>
        </w:rPr>
        <w:t>Chika</w:t>
      </w:r>
      <w:r>
        <w:rPr>
          <w:rFonts w:ascii="Open Sans" w:hAnsi="Open Sans" w:cs="Open Sans"/>
          <w:color w:val="333333"/>
          <w:sz w:val="27"/>
          <w:szCs w:val="27"/>
        </w:rPr>
        <w:t>说希望和我一起做学园偶像的时候，我真的很开心。</w:t>
      </w:r>
      <w:r>
        <w:rPr>
          <w:rFonts w:ascii="Open Sans" w:hAnsi="Open Sans" w:cs="Open Sans"/>
          <w:color w:val="333333"/>
          <w:sz w:val="27"/>
          <w:szCs w:val="27"/>
        </w:rPr>
        <w:t>——</w:t>
      </w:r>
      <w:r>
        <w:rPr>
          <w:rStyle w:val="mi"/>
          <w:rFonts w:ascii="MathJax_Math-italic" w:hAnsi="MathJax_Math-italic" w:cs="Open Sans"/>
          <w:b w:val="0"/>
          <w:bCs w:val="0"/>
          <w:color w:val="333333"/>
          <w:sz w:val="33"/>
          <w:szCs w:val="33"/>
          <w:bdr w:val="none" w:sz="0" w:space="0" w:color="auto" w:frame="1"/>
        </w:rPr>
        <w:t>WatanabeYou</w:t>
      </w:r>
      <w:r>
        <w:rPr>
          <w:rStyle w:val="mjxassistivemathml"/>
          <w:rFonts w:ascii="Open Sans" w:hAnsi="Open Sans" w:cs="Open Sans"/>
          <w:b w:val="0"/>
          <w:bCs w:val="0"/>
          <w:color w:val="333333"/>
          <w:sz w:val="27"/>
          <w:szCs w:val="27"/>
          <w:bdr w:val="none" w:sz="0" w:space="0" w:color="auto" w:frame="1"/>
        </w:rPr>
        <w:t>WatanabeYou</w:t>
      </w:r>
    </w:p>
    <w:p w:rsidR="008726EC" w:rsidRDefault="008726EC" w:rsidP="008726E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2133600" cy="2697480"/>
            <wp:effectExtent l="0" t="0" r="0" b="7620"/>
            <wp:docPr id="5" name="图片 5" descr="https://timgsa.baidu.com/timg?image&amp;quality=80&amp;size=b9999_10000&amp;sec=1493395086939&amp;di=0804af491e51d46ece78249f644307e7&amp;imgtype=0&amp;src=http%3A%2F%2Fimg4.duitang.com%2Fuploads%2Fitem%2F201508%2F30%2F20150830223210_E2Fid.thumb.224_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493395086939&amp;di=0804af491e51d46ece78249f644307e7&amp;imgtype=0&amp;src=http%3A%2F%2Fimg4.duitang.com%2Fuploads%2Fitem%2F201508%2F30%2F20150830223210_E2Fid.thumb.224_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EC" w:rsidRDefault="008726EC" w:rsidP="008726EC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proofErr w:type="gramStart"/>
      <w:r>
        <w:rPr>
          <w:rFonts w:ascii="Open Sans" w:hAnsi="Open Sans" w:cs="Open Sans"/>
          <w:color w:val="333333"/>
          <w:sz w:val="21"/>
          <w:szCs w:val="21"/>
        </w:rPr>
        <w:t>曜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是千歌的青梅竹马，但是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Aqours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Aqours</w:t>
      </w:r>
      <w:r>
        <w:rPr>
          <w:rFonts w:ascii="Open Sans" w:hAnsi="Open Sans" w:cs="Open Sans"/>
          <w:color w:val="333333"/>
          <w:sz w:val="21"/>
          <w:szCs w:val="21"/>
        </w:rPr>
        <w:t>成立以后，千歌似乎总是与梨子在一起，而把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曜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冷落了。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为了让千歌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知晓自己的心意，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曜酱决定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做一件大事！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她决定把一个给定的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~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的排列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,…,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}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{a1,a2,…,an}</w:t>
      </w:r>
      <w:r>
        <w:rPr>
          <w:rFonts w:ascii="Open Sans" w:hAnsi="Open Sans" w:cs="Open Sans"/>
          <w:color w:val="333333"/>
          <w:sz w:val="21"/>
          <w:szCs w:val="21"/>
        </w:rPr>
        <w:t>（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1≤ai≤n</w:t>
      </w:r>
      <w:r>
        <w:rPr>
          <w:rFonts w:ascii="Open Sans" w:hAnsi="Open Sans" w:cs="Open Sans"/>
          <w:color w:val="333333"/>
          <w:sz w:val="21"/>
          <w:szCs w:val="21"/>
        </w:rPr>
        <w:t>，且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ai</w:t>
      </w:r>
      <w:r>
        <w:rPr>
          <w:rFonts w:ascii="Open Sans" w:hAnsi="Open Sans" w:cs="Open Sans"/>
          <w:color w:val="333333"/>
          <w:sz w:val="21"/>
          <w:szCs w:val="21"/>
        </w:rPr>
        <w:t>各不相同），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用最少的交换次数，变换成另一个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~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的排列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,…,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}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{b1,b2,…,bn}</w:t>
      </w:r>
      <w:r>
        <w:rPr>
          <w:rFonts w:ascii="Open Sans" w:hAnsi="Open Sans" w:cs="Open Sans"/>
          <w:color w:val="333333"/>
          <w:sz w:val="21"/>
          <w:szCs w:val="21"/>
        </w:rPr>
        <w:t>。并且，每次只交换</w:t>
      </w:r>
      <w:r>
        <w:rPr>
          <w:rStyle w:val="a8"/>
          <w:rFonts w:ascii="Open Sans" w:hAnsi="Open Sans" w:cs="Open Sans"/>
          <w:color w:val="333333"/>
          <w:sz w:val="21"/>
          <w:szCs w:val="21"/>
        </w:rPr>
        <w:t>相邻</w:t>
      </w:r>
      <w:r>
        <w:rPr>
          <w:rFonts w:ascii="Open Sans" w:hAnsi="Open Sans" w:cs="Open Sans"/>
          <w:color w:val="333333"/>
          <w:sz w:val="21"/>
          <w:szCs w:val="21"/>
        </w:rPr>
        <w:t>的两个元素。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也许这样做了以后，千歌能更多地注意自己吧。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曜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这样想。</w:t>
      </w:r>
    </w:p>
    <w:p w:rsidR="008726EC" w:rsidRDefault="008726EC" w:rsidP="008726EC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8726EC" w:rsidRDefault="008726EC" w:rsidP="008726EC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lastRenderedPageBreak/>
        <w:t>第一行是一个整数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第二行是一个长度为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的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~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的排列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第三行是另一个长度为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的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~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的排列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b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8726EC" w:rsidRDefault="008726EC" w:rsidP="008726EC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8726EC" w:rsidRDefault="008726EC" w:rsidP="008726E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输出一行，一个整数，表示最少的交换次数。</w:t>
      </w:r>
    </w:p>
    <w:p w:rsidR="008726EC" w:rsidRDefault="008726EC" w:rsidP="008726EC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13126"/>
      </w:tblGrid>
      <w:tr w:rsidR="008726EC" w:rsidTr="00D8602A">
        <w:trPr>
          <w:tblHeader/>
        </w:trPr>
        <w:tc>
          <w:tcPr>
            <w:tcW w:w="46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726EC" w:rsidRDefault="008726EC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312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726EC" w:rsidRDefault="008726EC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8726EC" w:rsidTr="00D8602A">
        <w:tc>
          <w:tcPr>
            <w:tcW w:w="46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6EC" w:rsidRDefault="008726EC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4</w:t>
            </w:r>
          </w:p>
          <w:p w:rsidR="008726EC" w:rsidRDefault="008726EC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2 3 1 4</w:t>
            </w:r>
          </w:p>
          <w:p w:rsidR="008726EC" w:rsidRDefault="008726EC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3 2 1 4</w:t>
            </w:r>
          </w:p>
        </w:tc>
        <w:tc>
          <w:tcPr>
            <w:tcW w:w="13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6EC" w:rsidRDefault="008726EC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</w:t>
            </w:r>
          </w:p>
        </w:tc>
      </w:tr>
      <w:tr w:rsidR="008726EC" w:rsidTr="00D8602A">
        <w:tc>
          <w:tcPr>
            <w:tcW w:w="46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6EC" w:rsidRDefault="008726EC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</w:t>
            </w:r>
          </w:p>
          <w:p w:rsidR="008726EC" w:rsidRDefault="008726EC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3 2 1</w:t>
            </w:r>
          </w:p>
          <w:p w:rsidR="008726EC" w:rsidRDefault="008726EC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1 2 3</w:t>
            </w:r>
          </w:p>
        </w:tc>
        <w:tc>
          <w:tcPr>
            <w:tcW w:w="13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6EC" w:rsidRDefault="008726EC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</w:t>
            </w:r>
          </w:p>
        </w:tc>
      </w:tr>
    </w:tbl>
    <w:p w:rsidR="008726EC" w:rsidRDefault="008726EC" w:rsidP="008726EC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Hint</w:t>
      </w:r>
    </w:p>
    <w:p w:rsidR="008726EC" w:rsidRDefault="008726EC" w:rsidP="008726EC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100000</w:t>
      </w:r>
    </w:p>
    <w:p w:rsidR="00D8602A" w:rsidRDefault="00D8602A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</w:p>
    <w:p w:rsidR="007E511D" w:rsidRDefault="00D8602A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题意</w:t>
      </w:r>
      <w:r>
        <w:rPr>
          <w:rFonts w:ascii="Open Sans" w:hAnsi="Open Sans" w:cs="Open Sans" w:hint="eastAsia"/>
          <w:color w:val="333333"/>
          <w:sz w:val="32"/>
          <w:szCs w:val="32"/>
        </w:rPr>
        <w:t>：</w:t>
      </w:r>
    </w:p>
    <w:p w:rsidR="00D8602A" w:rsidRDefault="00D8602A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将一个序列元素不变顺序改变变为另外一个序列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proofErr w:type="gramStart"/>
      <w:r>
        <w:rPr>
          <w:rFonts w:ascii="Open Sans" w:hAnsi="Open Sans" w:cs="Open Sans"/>
          <w:color w:val="333333"/>
          <w:sz w:val="32"/>
          <w:szCs w:val="32"/>
        </w:rPr>
        <w:t>问只移动</w:t>
      </w:r>
      <w:proofErr w:type="gramEnd"/>
      <w:r>
        <w:rPr>
          <w:rFonts w:ascii="Open Sans" w:hAnsi="Open Sans" w:cs="Open Sans"/>
          <w:color w:val="333333"/>
          <w:sz w:val="32"/>
          <w:szCs w:val="32"/>
        </w:rPr>
        <w:t>相邻元素至少需要多少</w:t>
      </w:r>
      <w:proofErr w:type="gramStart"/>
      <w:r>
        <w:rPr>
          <w:rFonts w:ascii="Open Sans" w:hAnsi="Open Sans" w:cs="Open Sans"/>
          <w:color w:val="333333"/>
          <w:sz w:val="32"/>
          <w:szCs w:val="32"/>
        </w:rPr>
        <w:t>步恢复</w:t>
      </w:r>
      <w:proofErr w:type="gramEnd"/>
      <w:r>
        <w:rPr>
          <w:rFonts w:ascii="Open Sans" w:hAnsi="Open Sans" w:cs="Open Sans"/>
          <w:color w:val="333333"/>
          <w:sz w:val="32"/>
          <w:szCs w:val="32"/>
        </w:rPr>
        <w:t>原状</w:t>
      </w:r>
      <w:r>
        <w:rPr>
          <w:rFonts w:ascii="Open Sans" w:hAnsi="Open Sans" w:cs="Open Sans" w:hint="eastAsia"/>
          <w:color w:val="333333"/>
          <w:sz w:val="32"/>
          <w:szCs w:val="32"/>
        </w:rPr>
        <w:t>。</w:t>
      </w:r>
    </w:p>
    <w:p w:rsidR="00D8602A" w:rsidRDefault="00D8602A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题解：</w:t>
      </w:r>
    </w:p>
    <w:p w:rsidR="00D8602A" w:rsidRDefault="00D8602A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首先是顺序的问题</w:t>
      </w:r>
      <w:r>
        <w:rPr>
          <w:rFonts w:ascii="Open Sans" w:hAnsi="Open Sans" w:cs="Open Sans" w:hint="eastAsia"/>
          <w:color w:val="333333"/>
          <w:sz w:val="32"/>
          <w:szCs w:val="32"/>
        </w:rPr>
        <w:t>。</w:t>
      </w:r>
      <w:r>
        <w:rPr>
          <w:rFonts w:ascii="Open Sans" w:hAnsi="Open Sans" w:cs="Open Sans"/>
          <w:color w:val="333333"/>
          <w:sz w:val="32"/>
          <w:szCs w:val="32"/>
        </w:rPr>
        <w:t>两个序列元素相同</w:t>
      </w:r>
      <w:r>
        <w:rPr>
          <w:rFonts w:ascii="Open Sans" w:hAnsi="Open Sans" w:cs="Open Sans" w:hint="eastAsia"/>
          <w:color w:val="333333"/>
          <w:sz w:val="32"/>
          <w:szCs w:val="32"/>
        </w:rPr>
        <w:t>，且元素保证各不相同，</w:t>
      </w:r>
      <w:r>
        <w:rPr>
          <w:rFonts w:ascii="Open Sans" w:hAnsi="Open Sans" w:cs="Open Sans"/>
          <w:color w:val="333333"/>
          <w:sz w:val="32"/>
          <w:szCs w:val="32"/>
        </w:rPr>
        <w:t>我们就可以将它们离散化</w:t>
      </w:r>
      <w:r>
        <w:rPr>
          <w:rFonts w:ascii="Open Sans" w:hAnsi="Open Sans" w:cs="Open Sans" w:hint="eastAsia"/>
          <w:color w:val="333333"/>
          <w:sz w:val="32"/>
          <w:szCs w:val="32"/>
        </w:rPr>
        <w:t>。</w:t>
      </w:r>
      <w:r>
        <w:rPr>
          <w:rFonts w:ascii="Open Sans" w:hAnsi="Open Sans" w:cs="Open Sans"/>
          <w:color w:val="333333"/>
          <w:sz w:val="32"/>
          <w:szCs w:val="32"/>
        </w:rPr>
        <w:t>具体的过程是</w:t>
      </w:r>
      <w:r>
        <w:rPr>
          <w:rFonts w:ascii="Open Sans" w:hAnsi="Open Sans" w:cs="Open Sans" w:hint="eastAsia"/>
          <w:color w:val="333333"/>
          <w:sz w:val="32"/>
          <w:szCs w:val="32"/>
        </w:rPr>
        <w:t>：</w:t>
      </w:r>
      <w:r>
        <w:rPr>
          <w:rFonts w:ascii="Open Sans" w:hAnsi="Open Sans" w:cs="Open Sans"/>
          <w:color w:val="333333"/>
          <w:sz w:val="32"/>
          <w:szCs w:val="32"/>
        </w:rPr>
        <w:t>将两个序列中的数</w:t>
      </w:r>
      <w:proofErr w:type="gramStart"/>
      <w:r>
        <w:rPr>
          <w:rFonts w:ascii="Open Sans" w:hAnsi="Open Sans" w:cs="Open Sans"/>
          <w:color w:val="333333"/>
          <w:sz w:val="32"/>
          <w:szCs w:val="32"/>
        </w:rPr>
        <w:t>按排</w:t>
      </w:r>
      <w:proofErr w:type="gramEnd"/>
      <w:r>
        <w:rPr>
          <w:rFonts w:ascii="Open Sans" w:hAnsi="Open Sans" w:cs="Open Sans"/>
          <w:color w:val="333333"/>
          <w:sz w:val="32"/>
          <w:szCs w:val="32"/>
        </w:rPr>
        <w:t>序后的顺序编号</w:t>
      </w:r>
      <w:r>
        <w:rPr>
          <w:rFonts w:ascii="Open Sans" w:hAnsi="Open Sans" w:cs="Open Sans" w:hint="eastAsia"/>
          <w:color w:val="333333"/>
          <w:sz w:val="32"/>
          <w:szCs w:val="32"/>
        </w:rPr>
        <w:t>[1,2,3</w:t>
      </w:r>
      <w:r>
        <w:rPr>
          <w:rFonts w:ascii="Open Sans" w:hAnsi="Open Sans" w:cs="Open Sans"/>
          <w:color w:val="333333"/>
          <w:sz w:val="32"/>
          <w:szCs w:val="32"/>
        </w:rPr>
        <w:t>…</w:t>
      </w:r>
      <w:r>
        <w:rPr>
          <w:rFonts w:ascii="Open Sans" w:hAnsi="Open Sans" w:cs="Open Sans" w:hint="eastAsia"/>
          <w:color w:val="333333"/>
          <w:sz w:val="32"/>
          <w:szCs w:val="32"/>
        </w:rPr>
        <w:t>n]</w:t>
      </w:r>
      <w:r>
        <w:rPr>
          <w:rFonts w:ascii="Open Sans" w:hAnsi="Open Sans" w:cs="Open Sans" w:hint="eastAsia"/>
          <w:color w:val="333333"/>
          <w:sz w:val="32"/>
          <w:szCs w:val="32"/>
        </w:rPr>
        <w:t>，再将原来的序列用</w:t>
      </w:r>
      <w:r>
        <w:rPr>
          <w:rFonts w:ascii="Open Sans" w:hAnsi="Open Sans" w:cs="Open Sans" w:hint="eastAsia"/>
          <w:color w:val="333333"/>
          <w:sz w:val="32"/>
          <w:szCs w:val="32"/>
        </w:rPr>
        <w:lastRenderedPageBreak/>
        <w:t>[1,2,3</w:t>
      </w:r>
      <w:r>
        <w:rPr>
          <w:rFonts w:ascii="Open Sans" w:hAnsi="Open Sans" w:cs="Open Sans"/>
          <w:color w:val="333333"/>
          <w:sz w:val="32"/>
          <w:szCs w:val="32"/>
        </w:rPr>
        <w:t>…</w:t>
      </w:r>
      <w:r>
        <w:rPr>
          <w:rFonts w:ascii="Open Sans" w:hAnsi="Open Sans" w:cs="Open Sans" w:hint="eastAsia"/>
          <w:color w:val="333333"/>
          <w:sz w:val="32"/>
          <w:szCs w:val="32"/>
        </w:rPr>
        <w:t>n]</w:t>
      </w:r>
      <w:r>
        <w:rPr>
          <w:rFonts w:ascii="Open Sans" w:hAnsi="Open Sans" w:cs="Open Sans" w:hint="eastAsia"/>
          <w:color w:val="333333"/>
          <w:sz w:val="32"/>
          <w:szCs w:val="32"/>
        </w:rPr>
        <w:t>表示。这样，我们的问题就转换成了</w:t>
      </w:r>
      <w:r w:rsidR="001275E9">
        <w:rPr>
          <w:rFonts w:ascii="Open Sans" w:hAnsi="Open Sans" w:cs="Open Sans" w:hint="eastAsia"/>
          <w:color w:val="333333"/>
          <w:sz w:val="32"/>
          <w:szCs w:val="32"/>
        </w:rPr>
        <w:t>把无序序列变成有序，需要交换相邻元素至少多少次。</w:t>
      </w:r>
    </w:p>
    <w:p w:rsidR="001275E9" w:rsidRDefault="001275E9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将无序变有序，只能移动相邻元素，这是冒泡排序的思想。如此，我们只要计算冒泡排序需要多少次。由于小的数字必然在前面，所以小的数字必然要和它前面比它大的数字交换，只要统计有多少对</w:t>
      </w:r>
      <w:r>
        <w:rPr>
          <w:rFonts w:ascii="Open Sans" w:hAnsi="Open Sans" w:cs="Open Sans" w:hint="eastAsia"/>
          <w:color w:val="333333"/>
          <w:sz w:val="32"/>
          <w:szCs w:val="32"/>
        </w:rPr>
        <w:t>i&lt;j,a[i]&gt;a[j]</w:t>
      </w:r>
      <w:r>
        <w:rPr>
          <w:rFonts w:ascii="Open Sans" w:hAnsi="Open Sans" w:cs="Open Sans" w:hint="eastAsia"/>
          <w:color w:val="333333"/>
          <w:sz w:val="32"/>
          <w:szCs w:val="32"/>
        </w:rPr>
        <w:t>的情况出现就可以了。</w:t>
      </w:r>
    </w:p>
    <w:p w:rsidR="001275E9" w:rsidRDefault="001275E9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这样一来问题就变成了典型的逆序对计算问题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>
        <w:rPr>
          <w:rFonts w:ascii="Open Sans" w:hAnsi="Open Sans" w:cs="Open Sans"/>
          <w:color w:val="333333"/>
          <w:sz w:val="32"/>
          <w:szCs w:val="32"/>
        </w:rPr>
        <w:t>可以用树状数组轻松解决</w:t>
      </w:r>
      <w:r>
        <w:rPr>
          <w:rFonts w:ascii="Open Sans" w:hAnsi="Open Sans" w:cs="Open Sans" w:hint="eastAsia"/>
          <w:color w:val="333333"/>
          <w:sz w:val="32"/>
          <w:szCs w:val="32"/>
        </w:rPr>
        <w:t>。</w:t>
      </w:r>
      <w:r>
        <w:rPr>
          <w:rFonts w:ascii="Open Sans" w:hAnsi="Open Sans" w:cs="Open Sans"/>
          <w:color w:val="333333"/>
          <w:sz w:val="32"/>
          <w:szCs w:val="32"/>
        </w:rPr>
        <w:t>具体求解过程如下</w:t>
      </w:r>
      <w:r>
        <w:rPr>
          <w:rFonts w:ascii="Open Sans" w:hAnsi="Open Sans" w:cs="Open Sans" w:hint="eastAsia"/>
          <w:color w:val="333333"/>
          <w:sz w:val="32"/>
          <w:szCs w:val="32"/>
        </w:rPr>
        <w:t>：</w:t>
      </w:r>
    </w:p>
    <w:p w:rsidR="001275E9" w:rsidRPr="001275E9" w:rsidRDefault="001275E9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开始时树状数组</w:t>
      </w:r>
      <w:proofErr w:type="gramStart"/>
      <w:r>
        <w:rPr>
          <w:rFonts w:ascii="Open Sans" w:hAnsi="Open Sans" w:cs="Open Sans"/>
          <w:color w:val="333333"/>
          <w:sz w:val="32"/>
          <w:szCs w:val="32"/>
        </w:rPr>
        <w:t>元素值全为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0.</w:t>
      </w:r>
      <w:r>
        <w:rPr>
          <w:rFonts w:ascii="Open Sans" w:hAnsi="Open Sans" w:cs="Open Sans"/>
          <w:color w:val="333333"/>
          <w:sz w:val="32"/>
          <w:szCs w:val="32"/>
        </w:rPr>
        <w:t>离散化之后</w:t>
      </w:r>
      <w:r>
        <w:rPr>
          <w:rFonts w:ascii="Open Sans" w:hAnsi="Open Sans" w:cs="Open Sans" w:hint="eastAsia"/>
          <w:color w:val="333333"/>
          <w:sz w:val="32"/>
          <w:szCs w:val="32"/>
        </w:rPr>
        <w:t>，对于</w:t>
      </w:r>
      <w:r>
        <w:rPr>
          <w:rFonts w:ascii="Open Sans" w:hAnsi="Open Sans" w:cs="Open Sans" w:hint="eastAsia"/>
          <w:color w:val="333333"/>
          <w:sz w:val="32"/>
          <w:szCs w:val="32"/>
        </w:rPr>
        <w:t>a[i]=j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>
        <w:rPr>
          <w:rFonts w:ascii="Open Sans" w:hAnsi="Open Sans" w:cs="Open Sans"/>
          <w:color w:val="333333"/>
          <w:sz w:val="32"/>
          <w:szCs w:val="32"/>
        </w:rPr>
        <w:t>将树状数组原数列中的位置</w:t>
      </w:r>
      <w:r>
        <w:rPr>
          <w:rFonts w:ascii="Open Sans" w:hAnsi="Open Sans" w:cs="Open Sans"/>
          <w:color w:val="333333"/>
          <w:sz w:val="32"/>
          <w:szCs w:val="32"/>
        </w:rPr>
        <w:t>j</w:t>
      </w:r>
      <w:r>
        <w:rPr>
          <w:rFonts w:ascii="Open Sans" w:hAnsi="Open Sans" w:cs="Open Sans"/>
          <w:color w:val="333333"/>
          <w:sz w:val="32"/>
          <w:szCs w:val="32"/>
        </w:rPr>
        <w:t>加一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>
        <w:rPr>
          <w:rFonts w:ascii="Open Sans" w:hAnsi="Open Sans" w:cs="Open Sans"/>
          <w:color w:val="333333"/>
          <w:sz w:val="32"/>
          <w:szCs w:val="32"/>
        </w:rPr>
        <w:t>并在树状数组中更新区间</w:t>
      </w:r>
      <w:proofErr w:type="gramStart"/>
      <w:r>
        <w:rPr>
          <w:rFonts w:ascii="Open Sans" w:hAnsi="Open Sans" w:cs="Open Sans"/>
          <w:color w:val="333333"/>
          <w:sz w:val="32"/>
          <w:szCs w:val="32"/>
        </w:rPr>
        <w:t>和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。</w:t>
      </w:r>
      <w:r>
        <w:rPr>
          <w:rFonts w:ascii="Open Sans" w:hAnsi="Open Sans" w:cs="Open Sans"/>
          <w:color w:val="333333"/>
          <w:sz w:val="32"/>
          <w:szCs w:val="32"/>
        </w:rPr>
        <w:t>这时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>
        <w:rPr>
          <w:rFonts w:ascii="Open Sans" w:hAnsi="Open Sans" w:cs="Open Sans" w:hint="eastAsia"/>
          <w:color w:val="333333"/>
          <w:sz w:val="32"/>
          <w:szCs w:val="32"/>
        </w:rPr>
        <w:t>a[i]</w:t>
      </w:r>
      <w:r>
        <w:rPr>
          <w:rFonts w:ascii="Open Sans" w:hAnsi="Open Sans" w:cs="Open Sans" w:hint="eastAsia"/>
          <w:color w:val="333333"/>
          <w:sz w:val="32"/>
          <w:szCs w:val="32"/>
        </w:rPr>
        <w:t>构成的逆序对的总数</w:t>
      </w:r>
      <w:proofErr w:type="gramStart"/>
      <w:r w:rsidR="00281F26">
        <w:rPr>
          <w:rFonts w:ascii="Open Sans" w:hAnsi="Open Sans" w:cs="Open Sans" w:hint="eastAsia"/>
          <w:color w:val="333333"/>
          <w:sz w:val="32"/>
          <w:szCs w:val="32"/>
        </w:rPr>
        <w:t>即之前</w:t>
      </w:r>
      <w:proofErr w:type="gramEnd"/>
      <w:r w:rsidR="00281F26">
        <w:rPr>
          <w:rFonts w:ascii="Open Sans" w:hAnsi="Open Sans" w:cs="Open Sans" w:hint="eastAsia"/>
          <w:color w:val="333333"/>
          <w:sz w:val="32"/>
          <w:szCs w:val="32"/>
        </w:rPr>
        <w:t>的数中值比</w:t>
      </w:r>
      <w:r w:rsidR="00281F26">
        <w:rPr>
          <w:rFonts w:ascii="Open Sans" w:hAnsi="Open Sans" w:cs="Open Sans" w:hint="eastAsia"/>
          <w:color w:val="333333"/>
          <w:sz w:val="32"/>
          <w:szCs w:val="32"/>
        </w:rPr>
        <w:t>j</w:t>
      </w:r>
      <w:r w:rsidR="00281F26">
        <w:rPr>
          <w:rFonts w:ascii="Open Sans" w:hAnsi="Open Sans" w:cs="Open Sans" w:hint="eastAsia"/>
          <w:color w:val="333333"/>
          <w:sz w:val="32"/>
          <w:szCs w:val="32"/>
        </w:rPr>
        <w:t>大的数的个数，即树状数组</w:t>
      </w:r>
      <w:r>
        <w:rPr>
          <w:rFonts w:ascii="Open Sans" w:hAnsi="Open Sans" w:cs="Open Sans" w:hint="eastAsia"/>
          <w:color w:val="333333"/>
          <w:sz w:val="32"/>
          <w:szCs w:val="32"/>
        </w:rPr>
        <w:t>原数列中区间</w:t>
      </w:r>
      <w:r>
        <w:rPr>
          <w:rFonts w:ascii="Open Sans" w:hAnsi="Open Sans" w:cs="Open Sans" w:hint="eastAsia"/>
          <w:color w:val="333333"/>
          <w:sz w:val="32"/>
          <w:szCs w:val="32"/>
        </w:rPr>
        <w:t>[i+1,n]</w:t>
      </w:r>
      <w:r>
        <w:rPr>
          <w:rFonts w:ascii="Open Sans" w:hAnsi="Open Sans" w:cs="Open Sans" w:hint="eastAsia"/>
          <w:color w:val="333333"/>
          <w:sz w:val="32"/>
          <w:szCs w:val="32"/>
        </w:rPr>
        <w:t>上的</w:t>
      </w:r>
      <w:proofErr w:type="gramStart"/>
      <w:r>
        <w:rPr>
          <w:rFonts w:ascii="Open Sans" w:hAnsi="Open Sans" w:cs="Open Sans" w:hint="eastAsia"/>
          <w:color w:val="333333"/>
          <w:sz w:val="32"/>
          <w:szCs w:val="32"/>
        </w:rPr>
        <w:t>和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。此时已经在树状数组更新了</w:t>
      </w:r>
      <w:r>
        <w:rPr>
          <w:rFonts w:ascii="Open Sans" w:hAnsi="Open Sans" w:cs="Open Sans" w:hint="eastAsia"/>
          <w:color w:val="333333"/>
          <w:sz w:val="32"/>
          <w:szCs w:val="32"/>
        </w:rPr>
        <w:t>i</w:t>
      </w:r>
      <w:r>
        <w:rPr>
          <w:rFonts w:ascii="Open Sans" w:hAnsi="Open Sans" w:cs="Open Sans" w:hint="eastAsia"/>
          <w:color w:val="333333"/>
          <w:sz w:val="32"/>
          <w:szCs w:val="32"/>
        </w:rPr>
        <w:t>个数，原数列所有数的和为</w:t>
      </w:r>
      <w:r w:rsidR="00281F26">
        <w:rPr>
          <w:rFonts w:ascii="Open Sans" w:hAnsi="Open Sans" w:cs="Open Sans" w:hint="eastAsia"/>
          <w:color w:val="333333"/>
          <w:sz w:val="32"/>
          <w:szCs w:val="32"/>
        </w:rPr>
        <w:t>i</w:t>
      </w:r>
      <w:r>
        <w:rPr>
          <w:rFonts w:ascii="Open Sans" w:hAnsi="Open Sans" w:cs="Open Sans" w:hint="eastAsia"/>
          <w:color w:val="333333"/>
          <w:sz w:val="32"/>
          <w:szCs w:val="32"/>
        </w:rPr>
        <w:t>(</w:t>
      </w:r>
      <w:r>
        <w:rPr>
          <w:rFonts w:ascii="Open Sans" w:hAnsi="Open Sans" w:cs="Open Sans" w:hint="eastAsia"/>
          <w:color w:val="333333"/>
          <w:sz w:val="32"/>
          <w:szCs w:val="32"/>
        </w:rPr>
        <w:t>每次加</w:t>
      </w:r>
      <w:r>
        <w:rPr>
          <w:rFonts w:ascii="Open Sans" w:hAnsi="Open Sans" w:cs="Open Sans" w:hint="eastAsia"/>
          <w:color w:val="333333"/>
          <w:sz w:val="32"/>
          <w:szCs w:val="32"/>
        </w:rPr>
        <w:t>1)</w:t>
      </w:r>
      <w:r>
        <w:rPr>
          <w:rFonts w:ascii="Open Sans" w:hAnsi="Open Sans" w:cs="Open Sans" w:hint="eastAsia"/>
          <w:color w:val="333333"/>
          <w:sz w:val="32"/>
          <w:szCs w:val="32"/>
        </w:rPr>
        <w:t>，所以区间</w:t>
      </w:r>
      <w:r>
        <w:rPr>
          <w:rFonts w:ascii="Open Sans" w:hAnsi="Open Sans" w:cs="Open Sans" w:hint="eastAsia"/>
          <w:color w:val="333333"/>
          <w:sz w:val="32"/>
          <w:szCs w:val="32"/>
        </w:rPr>
        <w:t>[i+1,n]</w:t>
      </w:r>
      <w:r>
        <w:rPr>
          <w:rFonts w:ascii="Open Sans" w:hAnsi="Open Sans" w:cs="Open Sans" w:hint="eastAsia"/>
          <w:color w:val="333333"/>
          <w:sz w:val="32"/>
          <w:szCs w:val="32"/>
        </w:rPr>
        <w:t>上的和就是</w:t>
      </w:r>
      <w:r>
        <w:rPr>
          <w:rFonts w:ascii="Open Sans" w:hAnsi="Open Sans" w:cs="Open Sans" w:hint="eastAsia"/>
          <w:color w:val="333333"/>
          <w:sz w:val="32"/>
          <w:szCs w:val="32"/>
        </w:rPr>
        <w:t>i-sum(1,i),</w:t>
      </w:r>
      <w:r>
        <w:rPr>
          <w:rFonts w:ascii="Open Sans" w:hAnsi="Open Sans" w:cs="Open Sans" w:hint="eastAsia"/>
          <w:color w:val="333333"/>
          <w:sz w:val="32"/>
          <w:szCs w:val="32"/>
        </w:rPr>
        <w:t>这也就是</w:t>
      </w:r>
      <w:r>
        <w:rPr>
          <w:rFonts w:ascii="Open Sans" w:hAnsi="Open Sans" w:cs="Open Sans" w:hint="eastAsia"/>
          <w:color w:val="333333"/>
          <w:sz w:val="32"/>
          <w:szCs w:val="32"/>
        </w:rPr>
        <w:t>a[i]</w:t>
      </w:r>
      <w:r>
        <w:rPr>
          <w:rFonts w:ascii="Open Sans" w:hAnsi="Open Sans" w:cs="Open Sans" w:hint="eastAsia"/>
          <w:color w:val="333333"/>
          <w:sz w:val="32"/>
          <w:szCs w:val="32"/>
        </w:rPr>
        <w:t>所构成的</w:t>
      </w:r>
      <w:proofErr w:type="gramStart"/>
      <w:r>
        <w:rPr>
          <w:rFonts w:ascii="Open Sans" w:hAnsi="Open Sans" w:cs="Open Sans" w:hint="eastAsia"/>
          <w:color w:val="333333"/>
          <w:sz w:val="32"/>
          <w:szCs w:val="32"/>
        </w:rPr>
        <w:t>逆序数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总数。</w:t>
      </w:r>
      <w:r w:rsidR="00281F26">
        <w:rPr>
          <w:rFonts w:ascii="Open Sans" w:hAnsi="Open Sans" w:cs="Open Sans"/>
          <w:color w:val="333333"/>
          <w:sz w:val="32"/>
          <w:szCs w:val="32"/>
        </w:rPr>
        <w:t>S</w:t>
      </w:r>
      <w:r w:rsidR="00281F26">
        <w:rPr>
          <w:rFonts w:ascii="Open Sans" w:hAnsi="Open Sans" w:cs="Open Sans" w:hint="eastAsia"/>
          <w:color w:val="333333"/>
          <w:sz w:val="32"/>
          <w:szCs w:val="32"/>
        </w:rPr>
        <w:t>um(1,i)</w:t>
      </w:r>
      <w:r w:rsidR="00281F26">
        <w:rPr>
          <w:rFonts w:ascii="Open Sans" w:hAnsi="Open Sans" w:cs="Open Sans" w:hint="eastAsia"/>
          <w:color w:val="333333"/>
          <w:sz w:val="32"/>
          <w:szCs w:val="32"/>
        </w:rPr>
        <w:t>利用树状数组可以求出。</w:t>
      </w:r>
      <w:r>
        <w:rPr>
          <w:rFonts w:ascii="Open Sans" w:hAnsi="Open Sans" w:cs="Open Sans" w:hint="eastAsia"/>
          <w:color w:val="333333"/>
          <w:sz w:val="32"/>
          <w:szCs w:val="32"/>
        </w:rPr>
        <w:t>最后全部相加即可。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8726EC">
        <w:rPr>
          <w:rFonts w:ascii="Consolas" w:eastAsia="宋体" w:hAnsi="Consolas" w:cs="Consolas"/>
          <w:color w:val="999999"/>
          <w:kern w:val="0"/>
          <w:sz w:val="20"/>
          <w:szCs w:val="20"/>
        </w:rPr>
        <w:t>逆序对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&lt;cstdio&gt;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&lt;string.h&gt;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&lt;iostream&gt;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&lt;algorithm&gt;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typedef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ll;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using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namespace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std;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maxn=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100005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lastRenderedPageBreak/>
        <w:t>struct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726EC">
        <w:rPr>
          <w:rFonts w:ascii="Consolas" w:eastAsia="宋体" w:hAnsi="Consolas" w:cs="Consolas"/>
          <w:color w:val="FF0055"/>
          <w:kern w:val="0"/>
          <w:sz w:val="20"/>
          <w:szCs w:val="20"/>
        </w:rPr>
        <w:t>JCole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a,b;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};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FF0055"/>
          <w:kern w:val="0"/>
          <w:sz w:val="20"/>
          <w:szCs w:val="20"/>
        </w:rPr>
        <w:t>JCole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x[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maxn],y[maxn];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order[maxn];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f[maxn];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ans;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bool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cmp(</w:t>
      </w:r>
      <w:r w:rsidRPr="008726EC">
        <w:rPr>
          <w:rFonts w:ascii="Consolas" w:eastAsia="宋体" w:hAnsi="Consolas" w:cs="Consolas"/>
          <w:color w:val="FF0055"/>
          <w:kern w:val="0"/>
          <w:sz w:val="20"/>
          <w:szCs w:val="20"/>
        </w:rPr>
        <w:t>JCole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q,</w:t>
      </w:r>
      <w:r w:rsidRPr="008726EC">
        <w:rPr>
          <w:rFonts w:ascii="Consolas" w:eastAsia="宋体" w:hAnsi="Consolas" w:cs="Consolas"/>
          <w:color w:val="FF0055"/>
          <w:kern w:val="0"/>
          <w:sz w:val="20"/>
          <w:szCs w:val="20"/>
        </w:rPr>
        <w:t>JCole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w)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q.a&lt;w.a;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8726EC" w:rsidRPr="008726EC" w:rsidRDefault="00281F26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树状数组专用的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lowbit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函数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lowbit(ll a)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(a&amp;(-a));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8726EC" w:rsidRPr="008726EC" w:rsidRDefault="00281F26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树状数组求和函数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getsum(</w:t>
      </w:r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tt)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sum=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t=tt;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while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(t)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sum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+=f[t];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t-=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lowbit(t);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sum;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8726EC" w:rsidRPr="008726EC" w:rsidRDefault="00281F26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树状数组更新函数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update(</w:t>
      </w:r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tt,ll c)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t=tt;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while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(t&lt;=n)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f[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t]+=c;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t+=</w:t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lowbit(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t);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main()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,&amp;n);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;i&lt;=n;i++)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,&amp;x[i].a);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x[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i].b=i;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sort(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x+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,x+n+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,cmp);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;i&lt;=n;i++)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,&amp;y[i].a);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y[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i].b=i;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sort(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y+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,y+n+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,cmp);</w:t>
      </w:r>
    </w:p>
    <w:p w:rsidR="00281F26" w:rsidRPr="008726EC" w:rsidRDefault="00281F26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离散化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;i&lt;=n;i++)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order[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x[i].b]=y[i].b;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f[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i]=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281F26" w:rsidRPr="008726EC" w:rsidRDefault="00281F26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求解逆序对个数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ans=</w:t>
      </w:r>
      <w:proofErr w:type="gramEnd"/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;i&lt;=n;i++) {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order[i],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ans+</w:t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=(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ll)((ll)i-getsum(order[i]));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printf(</w:t>
      </w:r>
      <w:proofErr w:type="gramEnd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"%lld"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,ans);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proofErr w:type="gramStart"/>
      <w:r w:rsidRPr="008726EC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726EC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726EC" w:rsidRPr="008726EC" w:rsidRDefault="008726EC" w:rsidP="008726E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26EC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E41A34" w:rsidRDefault="00E41A34" w:rsidP="00E41A34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E41A34" w:rsidRDefault="00E41A34" w:rsidP="00E41A34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 xml:space="preserve">F - </w:t>
      </w:r>
      <w:r>
        <w:rPr>
          <w:rFonts w:ascii="Open Sans" w:hAnsi="Open Sans" w:cs="Open Sans"/>
          <w:color w:val="333333"/>
          <w:sz w:val="54"/>
          <w:szCs w:val="54"/>
        </w:rPr>
        <w:t>奇迹的魔法啊，再度出现！</w:t>
      </w:r>
    </w:p>
    <w:p w:rsidR="00E41A34" w:rsidRDefault="00E41A34" w:rsidP="00E41A34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3000/1000MS (Java/Others)     Memory Limit: 131072/131072KB (Java/Others)</w:t>
      </w:r>
    </w:p>
    <w:p w:rsidR="00E41A34" w:rsidRDefault="00E41A34" w:rsidP="00E41A34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E41A34" w:rsidRDefault="00E41A34" w:rsidP="00E41A34">
      <w:pPr>
        <w:pStyle w:val="4"/>
        <w:shd w:val="clear" w:color="auto" w:fill="FFFFFF"/>
        <w:spacing w:before="0" w:after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想对你说的话，如山似海。</w:t>
      </w:r>
      <w:r>
        <w:rPr>
          <w:rFonts w:ascii="Open Sans" w:hAnsi="Open Sans" w:cs="Open Sans"/>
          <w:color w:val="333333"/>
          <w:sz w:val="27"/>
          <w:szCs w:val="27"/>
        </w:rPr>
        <w:t>——</w:t>
      </w:r>
      <w:r>
        <w:rPr>
          <w:rStyle w:val="mi"/>
          <w:rFonts w:ascii="MathJax_Math-italic" w:hAnsi="MathJax_Math-italic" w:cs="Open Sans"/>
          <w:b w:val="0"/>
          <w:bCs w:val="0"/>
          <w:color w:val="333333"/>
          <w:sz w:val="33"/>
          <w:szCs w:val="33"/>
          <w:bdr w:val="none" w:sz="0" w:space="0" w:color="auto" w:frame="1"/>
        </w:rPr>
        <w:t>AsahinaMirai</w:t>
      </w:r>
      <w:r>
        <w:rPr>
          <w:rStyle w:val="mjxassistivemathml"/>
          <w:rFonts w:ascii="Open Sans" w:hAnsi="Open Sans" w:cs="Open Sans"/>
          <w:b w:val="0"/>
          <w:bCs w:val="0"/>
          <w:color w:val="333333"/>
          <w:sz w:val="27"/>
          <w:szCs w:val="27"/>
          <w:bdr w:val="none" w:sz="0" w:space="0" w:color="auto" w:frame="1"/>
        </w:rPr>
        <w:t>AsahinaMirai</w:t>
      </w:r>
    </w:p>
    <w:p w:rsidR="00E41A34" w:rsidRDefault="00E41A34" w:rsidP="00E41A34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3909060" cy="2552700"/>
            <wp:effectExtent l="0" t="0" r="0" b="0"/>
            <wp:docPr id="6" name="图片 6" descr="https://www.asahi.co.jp/precure/maho/img/top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ahi.co.jp/precure/maho/img/top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34" w:rsidRDefault="00E41A34" w:rsidP="00E41A34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决战之后，魔法界和无魔法界分离，为了和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Rico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Rico</w:t>
      </w:r>
      <w:r>
        <w:rPr>
          <w:rFonts w:ascii="Open Sans" w:hAnsi="Open Sans" w:cs="Open Sans"/>
          <w:color w:val="333333"/>
          <w:sz w:val="21"/>
          <w:szCs w:val="21"/>
        </w:rPr>
        <w:t>再次相见，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Mirai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Mirai</w:t>
      </w:r>
      <w:r>
        <w:rPr>
          <w:rFonts w:ascii="Open Sans" w:hAnsi="Open Sans" w:cs="Open Sans"/>
          <w:color w:val="333333"/>
          <w:sz w:val="21"/>
          <w:szCs w:val="21"/>
        </w:rPr>
        <w:t>必须用经受考验，唤醒奇迹的魔法。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那考验就是</w:t>
      </w:r>
      <w:r>
        <w:rPr>
          <w:rFonts w:ascii="Open Sans" w:hAnsi="Open Sans" w:cs="Open Sans"/>
          <w:color w:val="333333"/>
          <w:sz w:val="21"/>
          <w:szCs w:val="21"/>
        </w:rPr>
        <w:t>——</w:t>
      </w:r>
      <w:r>
        <w:rPr>
          <w:rFonts w:ascii="Open Sans" w:hAnsi="Open Sans" w:cs="Open Sans"/>
          <w:color w:val="333333"/>
          <w:sz w:val="21"/>
          <w:szCs w:val="21"/>
        </w:rPr>
        <w:t>出现了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非负整数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,…,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a1,a2,…,an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对于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Open Sans" w:hAnsi="Open Sans" w:cs="Open Sans"/>
          <w:color w:val="333333"/>
          <w:sz w:val="21"/>
          <w:szCs w:val="21"/>
        </w:rPr>
        <w:t>次询问，第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j</w:t>
      </w:r>
      <w:r>
        <w:rPr>
          <w:rFonts w:ascii="Open Sans" w:hAnsi="Open Sans" w:cs="Open Sans"/>
          <w:color w:val="333333"/>
          <w:sz w:val="21"/>
          <w:szCs w:val="21"/>
        </w:rPr>
        <w:t>次询问给定一个正整数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xj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输出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max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XORx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XORx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,…,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XORx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}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max{a1XORxj,a2XORxj,…,anXORxj}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E41A34" w:rsidRDefault="00E41A34" w:rsidP="00E41A34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XOR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XOR</w:t>
      </w:r>
      <w:r>
        <w:rPr>
          <w:rFonts w:ascii="Open Sans" w:hAnsi="Open Sans" w:cs="Open Sans"/>
          <w:color w:val="333333"/>
          <w:sz w:val="21"/>
          <w:szCs w:val="21"/>
        </w:rPr>
        <w:t>运算：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XOR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0XOR1=1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XOR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1XOR0=1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XOR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0XOR0=0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XOR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1XOR1=0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按位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XOR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XOR</w:t>
      </w:r>
      <w:r>
        <w:rPr>
          <w:rFonts w:ascii="Open Sans" w:hAnsi="Open Sans" w:cs="Open Sans"/>
          <w:color w:val="333333"/>
          <w:sz w:val="21"/>
          <w:szCs w:val="21"/>
        </w:rPr>
        <w:t>运算：对两个数的二进制位依次进行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XOR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XOR</w:t>
      </w:r>
      <w:r>
        <w:rPr>
          <w:rFonts w:ascii="Open Sans" w:hAnsi="Open Sans" w:cs="Open Sans"/>
          <w:color w:val="333333"/>
          <w:sz w:val="21"/>
          <w:szCs w:val="21"/>
        </w:rPr>
        <w:t>运算。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还对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XOR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XOR</w:t>
      </w:r>
      <w:r>
        <w:rPr>
          <w:rFonts w:ascii="Open Sans" w:hAnsi="Open Sans" w:cs="Open Sans"/>
          <w:color w:val="333333"/>
          <w:sz w:val="21"/>
          <w:szCs w:val="21"/>
        </w:rPr>
        <w:t>运算不懂的请去百度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或谷歌一下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：异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或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E41A34" w:rsidRDefault="00E41A34" w:rsidP="00E41A34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E41A34" w:rsidRDefault="00E41A34" w:rsidP="00E41A34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lastRenderedPageBreak/>
        <w:t>输入的第一行为一个正整数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接下来一行是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非负整数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,…,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a1,a2,…,an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接下来为一个正整数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接下来一行，为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非负整数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,...</w:t>
      </w:r>
      <w:proofErr w:type="gramStart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m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x1,x2</w:t>
      </w:r>
      <w:proofErr w:type="gramEnd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,...,xm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E41A34" w:rsidRDefault="00E41A34" w:rsidP="00E41A34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E41A34" w:rsidRDefault="00E41A34" w:rsidP="00E41A34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输出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Open Sans" w:hAnsi="Open Sans" w:cs="Open Sans"/>
          <w:color w:val="333333"/>
          <w:sz w:val="21"/>
          <w:szCs w:val="21"/>
        </w:rPr>
        <w:t>行，每行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个值，表示所求答案。</w:t>
      </w:r>
    </w:p>
    <w:p w:rsidR="00E41A34" w:rsidRDefault="00E41A34" w:rsidP="00E41A34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0"/>
        <w:gridCol w:w="12842"/>
      </w:tblGrid>
      <w:tr w:rsidR="00E41A34" w:rsidTr="008B7858">
        <w:trPr>
          <w:tblHeader/>
        </w:trPr>
        <w:tc>
          <w:tcPr>
            <w:tcW w:w="494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41A34" w:rsidRDefault="00E41A34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284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41A34" w:rsidRDefault="00E41A34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E41A34" w:rsidTr="008B7858">
        <w:tc>
          <w:tcPr>
            <w:tcW w:w="4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1A34" w:rsidRDefault="00E41A34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  <w:p w:rsidR="00E41A34" w:rsidRDefault="00E41A34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1 8 0 5 14</w:t>
            </w:r>
          </w:p>
          <w:p w:rsidR="00E41A34" w:rsidRDefault="00E41A34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  <w:p w:rsidR="00E41A34" w:rsidRDefault="00E41A34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7 14 10 4 2</w:t>
            </w:r>
          </w:p>
        </w:tc>
        <w:tc>
          <w:tcPr>
            <w:tcW w:w="12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1A34" w:rsidRDefault="00E41A34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15</w:t>
            </w:r>
          </w:p>
          <w:p w:rsidR="00E41A34" w:rsidRDefault="00E41A34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15</w:t>
            </w:r>
          </w:p>
          <w:p w:rsidR="00E41A34" w:rsidRDefault="00E41A34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15</w:t>
            </w:r>
          </w:p>
          <w:p w:rsidR="00E41A34" w:rsidRDefault="00E41A34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12</w:t>
            </w:r>
          </w:p>
          <w:p w:rsidR="00E41A34" w:rsidRDefault="00E41A34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12</w:t>
            </w:r>
          </w:p>
        </w:tc>
      </w:tr>
    </w:tbl>
    <w:p w:rsidR="00E41A34" w:rsidRDefault="00E41A34" w:rsidP="00E41A34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Hint</w:t>
      </w:r>
    </w:p>
    <w:p w:rsidR="008726EC" w:rsidRDefault="00E41A34" w:rsidP="00575F73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100000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1≤n≤100000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100000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1≤m≤100000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2147483647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0≤ai≤2147483647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2147483647</w:t>
      </w:r>
    </w:p>
    <w:p w:rsidR="00575F73" w:rsidRDefault="00575F73" w:rsidP="00575F73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题意：</w:t>
      </w:r>
    </w:p>
    <w:p w:rsidR="00575F73" w:rsidRDefault="00575F73" w:rsidP="00575F73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有</w:t>
      </w:r>
      <w:r w:rsidR="00023BBE">
        <w:rPr>
          <w:rFonts w:ascii="Open Sans" w:hAnsi="Open Sans" w:cs="Open Sans" w:hint="eastAsia"/>
          <w:color w:val="333333"/>
          <w:sz w:val="32"/>
          <w:szCs w:val="32"/>
        </w:rPr>
        <w:t>N</w:t>
      </w:r>
      <w:r w:rsidR="00023BBE">
        <w:rPr>
          <w:rFonts w:ascii="Open Sans" w:hAnsi="Open Sans" w:cs="Open Sans" w:hint="eastAsia"/>
          <w:color w:val="333333"/>
          <w:sz w:val="32"/>
          <w:szCs w:val="32"/>
        </w:rPr>
        <w:t>个数，</w:t>
      </w:r>
      <w:r w:rsidR="00023BBE">
        <w:rPr>
          <w:rFonts w:ascii="Open Sans" w:hAnsi="Open Sans" w:cs="Open Sans" w:hint="eastAsia"/>
          <w:color w:val="333333"/>
          <w:sz w:val="32"/>
          <w:szCs w:val="32"/>
        </w:rPr>
        <w:t>M</w:t>
      </w:r>
      <w:r w:rsidR="00023BBE">
        <w:rPr>
          <w:rFonts w:ascii="Open Sans" w:hAnsi="Open Sans" w:cs="Open Sans" w:hint="eastAsia"/>
          <w:color w:val="333333"/>
          <w:sz w:val="32"/>
          <w:szCs w:val="32"/>
        </w:rPr>
        <w:t>次询问，每次询问输入</w:t>
      </w:r>
      <w:proofErr w:type="gramStart"/>
      <w:r w:rsidR="00023BBE">
        <w:rPr>
          <w:rFonts w:ascii="Open Sans" w:hAnsi="Open Sans" w:cs="Open Sans" w:hint="eastAsia"/>
          <w:color w:val="333333"/>
          <w:sz w:val="32"/>
          <w:szCs w:val="32"/>
        </w:rPr>
        <w:t>一</w:t>
      </w:r>
      <w:proofErr w:type="gramEnd"/>
      <w:r w:rsidR="00023BBE">
        <w:rPr>
          <w:rFonts w:ascii="Open Sans" w:hAnsi="Open Sans" w:cs="Open Sans" w:hint="eastAsia"/>
          <w:color w:val="333333"/>
          <w:sz w:val="32"/>
          <w:szCs w:val="32"/>
        </w:rPr>
        <w:t>个数，输出这个数与</w:t>
      </w:r>
      <w:r w:rsidR="00023BBE">
        <w:rPr>
          <w:rFonts w:ascii="Open Sans" w:hAnsi="Open Sans" w:cs="Open Sans" w:hint="eastAsia"/>
          <w:color w:val="333333"/>
          <w:sz w:val="32"/>
          <w:szCs w:val="32"/>
        </w:rPr>
        <w:t>N</w:t>
      </w:r>
      <w:r w:rsidR="00023BBE">
        <w:rPr>
          <w:rFonts w:ascii="Open Sans" w:hAnsi="Open Sans" w:cs="Open Sans" w:hint="eastAsia"/>
          <w:color w:val="333333"/>
          <w:sz w:val="32"/>
          <w:szCs w:val="32"/>
        </w:rPr>
        <w:t>个数分别异或结果的最大值。</w:t>
      </w:r>
    </w:p>
    <w:p w:rsidR="00575F73" w:rsidRDefault="00575F73" w:rsidP="00575F73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题解：</w:t>
      </w:r>
    </w:p>
    <w:p w:rsidR="00023BBE" w:rsidRDefault="00023BBE" w:rsidP="00575F73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首先要想到的是，异或有什么性质？</w:t>
      </w:r>
    </w:p>
    <w:p w:rsidR="00023BBE" w:rsidRDefault="00023BBE" w:rsidP="00575F73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0 xor 0 = 0, 1 xor 0 = 1, 0 xor 1 = 1, 1 xor 1 =0</w:t>
      </w:r>
    </w:p>
    <w:p w:rsidR="00023BBE" w:rsidRDefault="00023BBE" w:rsidP="00575F73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既然是求最大值，肯定要</w:t>
      </w:r>
      <w:proofErr w:type="gramStart"/>
      <w:r>
        <w:rPr>
          <w:rFonts w:ascii="Open Sans" w:hAnsi="Open Sans" w:cs="Open Sans" w:hint="eastAsia"/>
          <w:color w:val="333333"/>
          <w:sz w:val="32"/>
          <w:szCs w:val="32"/>
        </w:rPr>
        <w:t>让结果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当中的</w:t>
      </w:r>
      <w:r>
        <w:rPr>
          <w:rFonts w:ascii="Open Sans" w:hAnsi="Open Sans" w:cs="Open Sans" w:hint="eastAsia"/>
          <w:color w:val="333333"/>
          <w:sz w:val="32"/>
          <w:szCs w:val="32"/>
        </w:rPr>
        <w:t>1</w:t>
      </w:r>
      <w:r>
        <w:rPr>
          <w:rFonts w:ascii="Open Sans" w:hAnsi="Open Sans" w:cs="Open Sans" w:hint="eastAsia"/>
          <w:color w:val="333333"/>
          <w:sz w:val="32"/>
          <w:szCs w:val="32"/>
        </w:rPr>
        <w:t>尽可能多。</w:t>
      </w:r>
    </w:p>
    <w:p w:rsidR="00023BBE" w:rsidRDefault="00023BBE" w:rsidP="00575F73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lastRenderedPageBreak/>
        <w:t>求异或的最大值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>
        <w:rPr>
          <w:rFonts w:ascii="Open Sans" w:hAnsi="Open Sans" w:cs="Open Sans"/>
          <w:color w:val="333333"/>
          <w:sz w:val="32"/>
          <w:szCs w:val="32"/>
        </w:rPr>
        <w:t>我们对于读入的每一个数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>
        <w:rPr>
          <w:rFonts w:ascii="Open Sans" w:hAnsi="Open Sans" w:cs="Open Sans"/>
          <w:color w:val="333333"/>
          <w:sz w:val="32"/>
          <w:szCs w:val="32"/>
        </w:rPr>
        <w:t>可以使用贪心</w:t>
      </w:r>
      <w:r>
        <w:rPr>
          <w:rFonts w:ascii="Open Sans" w:hAnsi="Open Sans" w:cs="Open Sans" w:hint="eastAsia"/>
          <w:color w:val="333333"/>
          <w:sz w:val="32"/>
          <w:szCs w:val="32"/>
        </w:rPr>
        <w:t>。即从读入的数的二进制最高位开始，逐位选择</w:t>
      </w:r>
      <w:r>
        <w:rPr>
          <w:rFonts w:ascii="Open Sans" w:hAnsi="Open Sans" w:cs="Open Sans" w:hint="eastAsia"/>
          <w:color w:val="333333"/>
          <w:sz w:val="32"/>
          <w:szCs w:val="32"/>
        </w:rPr>
        <w:t>0</w:t>
      </w:r>
      <w:r>
        <w:rPr>
          <w:rFonts w:ascii="Open Sans" w:hAnsi="Open Sans" w:cs="Open Sans" w:hint="eastAsia"/>
          <w:color w:val="333333"/>
          <w:sz w:val="32"/>
          <w:szCs w:val="32"/>
        </w:rPr>
        <w:t>或</w:t>
      </w:r>
      <w:r>
        <w:rPr>
          <w:rFonts w:ascii="Open Sans" w:hAnsi="Open Sans" w:cs="Open Sans" w:hint="eastAsia"/>
          <w:color w:val="333333"/>
          <w:sz w:val="32"/>
          <w:szCs w:val="32"/>
        </w:rPr>
        <w:t>1</w:t>
      </w:r>
      <w:r>
        <w:rPr>
          <w:rFonts w:ascii="Open Sans" w:hAnsi="Open Sans" w:cs="Open Sans" w:hint="eastAsia"/>
          <w:color w:val="333333"/>
          <w:sz w:val="32"/>
          <w:szCs w:val="32"/>
        </w:rPr>
        <w:t>尽量使结果为</w:t>
      </w:r>
      <w:r>
        <w:rPr>
          <w:rFonts w:ascii="Open Sans" w:hAnsi="Open Sans" w:cs="Open Sans" w:hint="eastAsia"/>
          <w:color w:val="333333"/>
          <w:sz w:val="32"/>
          <w:szCs w:val="32"/>
        </w:rPr>
        <w:t>1</w:t>
      </w:r>
      <w:r>
        <w:rPr>
          <w:rFonts w:ascii="Open Sans" w:hAnsi="Open Sans" w:cs="Open Sans" w:hint="eastAsia"/>
          <w:color w:val="333333"/>
          <w:sz w:val="32"/>
          <w:szCs w:val="32"/>
        </w:rPr>
        <w:t>。如果某位为</w:t>
      </w:r>
      <w:r>
        <w:rPr>
          <w:rFonts w:ascii="Open Sans" w:hAnsi="Open Sans" w:cs="Open Sans" w:hint="eastAsia"/>
          <w:color w:val="333333"/>
          <w:sz w:val="32"/>
          <w:szCs w:val="32"/>
        </w:rPr>
        <w:t>0</w:t>
      </w:r>
      <w:r>
        <w:rPr>
          <w:rFonts w:ascii="Open Sans" w:hAnsi="Open Sans" w:cs="Open Sans" w:hint="eastAsia"/>
          <w:color w:val="333333"/>
          <w:sz w:val="32"/>
          <w:szCs w:val="32"/>
        </w:rPr>
        <w:t>，尽量选择</w:t>
      </w:r>
      <w:r>
        <w:rPr>
          <w:rFonts w:ascii="Open Sans" w:hAnsi="Open Sans" w:cs="Open Sans" w:hint="eastAsia"/>
          <w:color w:val="333333"/>
          <w:sz w:val="32"/>
          <w:szCs w:val="32"/>
        </w:rPr>
        <w:t>1</w:t>
      </w:r>
      <w:r>
        <w:rPr>
          <w:rFonts w:ascii="Open Sans" w:hAnsi="Open Sans" w:cs="Open Sans" w:hint="eastAsia"/>
          <w:color w:val="333333"/>
          <w:sz w:val="32"/>
          <w:szCs w:val="32"/>
        </w:rPr>
        <w:t>；某位为</w:t>
      </w:r>
      <w:r>
        <w:rPr>
          <w:rFonts w:ascii="Open Sans" w:hAnsi="Open Sans" w:cs="Open Sans" w:hint="eastAsia"/>
          <w:color w:val="333333"/>
          <w:sz w:val="32"/>
          <w:szCs w:val="32"/>
        </w:rPr>
        <w:t>1</w:t>
      </w:r>
      <w:r>
        <w:rPr>
          <w:rFonts w:ascii="Open Sans" w:hAnsi="Open Sans" w:cs="Open Sans" w:hint="eastAsia"/>
          <w:color w:val="333333"/>
          <w:sz w:val="32"/>
          <w:szCs w:val="32"/>
        </w:rPr>
        <w:t>，尽量选择</w:t>
      </w:r>
      <w:r>
        <w:rPr>
          <w:rFonts w:ascii="Open Sans" w:hAnsi="Open Sans" w:cs="Open Sans" w:hint="eastAsia"/>
          <w:color w:val="333333"/>
          <w:sz w:val="32"/>
          <w:szCs w:val="32"/>
        </w:rPr>
        <w:t>0</w:t>
      </w:r>
      <w:r>
        <w:rPr>
          <w:rFonts w:ascii="Open Sans" w:hAnsi="Open Sans" w:cs="Open Sans" w:hint="eastAsia"/>
          <w:color w:val="333333"/>
          <w:sz w:val="32"/>
          <w:szCs w:val="32"/>
        </w:rPr>
        <w:t>。</w:t>
      </w:r>
    </w:p>
    <w:p w:rsidR="00023BBE" w:rsidRDefault="00023BBE" w:rsidP="00575F73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怎样判断</w:t>
      </w:r>
      <w:r w:rsidR="009C4C76">
        <w:rPr>
          <w:rFonts w:ascii="Open Sans" w:hAnsi="Open Sans" w:cs="Open Sans" w:hint="eastAsia"/>
          <w:color w:val="333333"/>
          <w:sz w:val="32"/>
          <w:szCs w:val="32"/>
        </w:rPr>
        <w:t>N</w:t>
      </w:r>
      <w:r w:rsidR="009C4C76">
        <w:rPr>
          <w:rFonts w:ascii="Open Sans" w:hAnsi="Open Sans" w:cs="Open Sans" w:hint="eastAsia"/>
          <w:color w:val="333333"/>
          <w:sz w:val="32"/>
          <w:szCs w:val="32"/>
        </w:rPr>
        <w:t>个数</w:t>
      </w:r>
      <w:r>
        <w:rPr>
          <w:rFonts w:ascii="Open Sans" w:hAnsi="Open Sans" w:cs="Open Sans" w:hint="eastAsia"/>
          <w:color w:val="333333"/>
          <w:sz w:val="32"/>
          <w:szCs w:val="32"/>
        </w:rPr>
        <w:t>中有没有可以贪心的数呢？考虑到数字最大到</w:t>
      </w:r>
      <w:r>
        <w:rPr>
          <w:rFonts w:ascii="Open Sans" w:hAnsi="Open Sans" w:cs="Open Sans" w:hint="eastAsia"/>
          <w:color w:val="333333"/>
          <w:sz w:val="32"/>
          <w:szCs w:val="32"/>
        </w:rPr>
        <w:t>2^31-1</w:t>
      </w:r>
      <w:r>
        <w:rPr>
          <w:rFonts w:ascii="Open Sans" w:hAnsi="Open Sans" w:cs="Open Sans" w:hint="eastAsia"/>
          <w:color w:val="333333"/>
          <w:sz w:val="32"/>
          <w:szCs w:val="32"/>
        </w:rPr>
        <w:t>，即二进制最多有</w:t>
      </w:r>
      <w:r>
        <w:rPr>
          <w:rFonts w:ascii="Open Sans" w:hAnsi="Open Sans" w:cs="Open Sans" w:hint="eastAsia"/>
          <w:color w:val="333333"/>
          <w:sz w:val="32"/>
          <w:szCs w:val="32"/>
        </w:rPr>
        <w:t>30</w:t>
      </w:r>
      <w:r>
        <w:rPr>
          <w:rFonts w:ascii="Open Sans" w:hAnsi="Open Sans" w:cs="Open Sans" w:hint="eastAsia"/>
          <w:color w:val="333333"/>
          <w:sz w:val="32"/>
          <w:szCs w:val="32"/>
        </w:rPr>
        <w:t>位，可以使用</w:t>
      </w:r>
      <w:r>
        <w:rPr>
          <w:rFonts w:ascii="Open Sans" w:hAnsi="Open Sans" w:cs="Open Sans" w:hint="eastAsia"/>
          <w:color w:val="333333"/>
          <w:sz w:val="32"/>
          <w:szCs w:val="32"/>
        </w:rPr>
        <w:t>Trie</w:t>
      </w:r>
      <w:r>
        <w:rPr>
          <w:rFonts w:ascii="Open Sans" w:hAnsi="Open Sans" w:cs="Open Sans" w:hint="eastAsia"/>
          <w:color w:val="333333"/>
          <w:sz w:val="32"/>
          <w:szCs w:val="32"/>
        </w:rPr>
        <w:t>树。构造一棵深度</w:t>
      </w:r>
      <w:r>
        <w:rPr>
          <w:rFonts w:ascii="Open Sans" w:hAnsi="Open Sans" w:cs="Open Sans" w:hint="eastAsia"/>
          <w:color w:val="333333"/>
          <w:sz w:val="32"/>
          <w:szCs w:val="32"/>
        </w:rPr>
        <w:t>31</w:t>
      </w:r>
      <w:r>
        <w:rPr>
          <w:rFonts w:ascii="Open Sans" w:hAnsi="Open Sans" w:cs="Open Sans" w:hint="eastAsia"/>
          <w:color w:val="333333"/>
          <w:sz w:val="32"/>
          <w:szCs w:val="32"/>
        </w:rPr>
        <w:t>的</w:t>
      </w:r>
      <w:r>
        <w:rPr>
          <w:rFonts w:ascii="Open Sans" w:hAnsi="Open Sans" w:cs="Open Sans" w:hint="eastAsia"/>
          <w:color w:val="333333"/>
          <w:sz w:val="32"/>
          <w:szCs w:val="32"/>
        </w:rPr>
        <w:t>Trie</w:t>
      </w:r>
      <w:r>
        <w:rPr>
          <w:rFonts w:ascii="Open Sans" w:hAnsi="Open Sans" w:cs="Open Sans" w:hint="eastAsia"/>
          <w:color w:val="333333"/>
          <w:sz w:val="32"/>
          <w:szCs w:val="32"/>
        </w:rPr>
        <w:t>树，从根节点开始，每个节点的</w:t>
      </w:r>
      <w:proofErr w:type="gramStart"/>
      <w:r>
        <w:rPr>
          <w:rFonts w:ascii="Open Sans" w:hAnsi="Open Sans" w:cs="Open Sans" w:hint="eastAsia"/>
          <w:color w:val="333333"/>
          <w:sz w:val="32"/>
          <w:szCs w:val="32"/>
        </w:rPr>
        <w:t>左儿子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表示</w:t>
      </w:r>
      <w:r>
        <w:rPr>
          <w:rFonts w:ascii="Open Sans" w:hAnsi="Open Sans" w:cs="Open Sans" w:hint="eastAsia"/>
          <w:color w:val="333333"/>
          <w:sz w:val="32"/>
          <w:szCs w:val="32"/>
        </w:rPr>
        <w:t>0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proofErr w:type="gramStart"/>
      <w:r>
        <w:rPr>
          <w:rFonts w:ascii="Open Sans" w:hAnsi="Open Sans" w:cs="Open Sans" w:hint="eastAsia"/>
          <w:color w:val="333333"/>
          <w:sz w:val="32"/>
          <w:szCs w:val="32"/>
        </w:rPr>
        <w:t>右儿子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表示</w:t>
      </w:r>
      <w:r>
        <w:rPr>
          <w:rFonts w:ascii="Open Sans" w:hAnsi="Open Sans" w:cs="Open Sans" w:hint="eastAsia"/>
          <w:color w:val="333333"/>
          <w:sz w:val="32"/>
          <w:szCs w:val="32"/>
        </w:rPr>
        <w:t>1</w:t>
      </w:r>
      <w:r>
        <w:rPr>
          <w:rFonts w:ascii="Open Sans" w:hAnsi="Open Sans" w:cs="Open Sans" w:hint="eastAsia"/>
          <w:color w:val="333333"/>
          <w:sz w:val="32"/>
          <w:szCs w:val="32"/>
        </w:rPr>
        <w:t>，从根节点到叶节点的路径连起来便构成了</w:t>
      </w:r>
      <w:proofErr w:type="gramStart"/>
      <w:r>
        <w:rPr>
          <w:rFonts w:ascii="Open Sans" w:hAnsi="Open Sans" w:cs="Open Sans" w:hint="eastAsia"/>
          <w:color w:val="333333"/>
          <w:sz w:val="32"/>
          <w:szCs w:val="32"/>
        </w:rPr>
        <w:t>一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个数的二进制。然而，这样需要</w:t>
      </w:r>
      <w:r>
        <w:rPr>
          <w:rFonts w:ascii="Open Sans" w:hAnsi="Open Sans" w:cs="Open Sans" w:hint="eastAsia"/>
          <w:color w:val="333333"/>
          <w:sz w:val="32"/>
          <w:szCs w:val="32"/>
        </w:rPr>
        <w:t>2^31-1</w:t>
      </w:r>
      <w:r>
        <w:rPr>
          <w:rFonts w:ascii="Open Sans" w:hAnsi="Open Sans" w:cs="Open Sans" w:hint="eastAsia"/>
          <w:color w:val="333333"/>
          <w:sz w:val="32"/>
          <w:szCs w:val="32"/>
        </w:rPr>
        <w:t>个节点，内存不足。</w:t>
      </w:r>
    </w:p>
    <w:p w:rsidR="00023BBE" w:rsidRDefault="00023BBE" w:rsidP="00575F73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但是实际上，我们注意到最多有</w:t>
      </w:r>
      <w:r>
        <w:rPr>
          <w:rFonts w:ascii="Open Sans" w:hAnsi="Open Sans" w:cs="Open Sans" w:hint="eastAsia"/>
          <w:color w:val="333333"/>
          <w:sz w:val="32"/>
          <w:szCs w:val="32"/>
        </w:rPr>
        <w:t>100000</w:t>
      </w:r>
      <w:r>
        <w:rPr>
          <w:rFonts w:ascii="Open Sans" w:hAnsi="Open Sans" w:cs="Open Sans" w:hint="eastAsia"/>
          <w:color w:val="333333"/>
          <w:sz w:val="32"/>
          <w:szCs w:val="32"/>
        </w:rPr>
        <w:t>个数字，每个数字二进制最多有</w:t>
      </w:r>
      <w:r>
        <w:rPr>
          <w:rFonts w:ascii="Open Sans" w:hAnsi="Open Sans" w:cs="Open Sans" w:hint="eastAsia"/>
          <w:color w:val="333333"/>
          <w:sz w:val="32"/>
          <w:szCs w:val="32"/>
        </w:rPr>
        <w:t>30</w:t>
      </w:r>
      <w:r>
        <w:rPr>
          <w:rFonts w:ascii="Open Sans" w:hAnsi="Open Sans" w:cs="Open Sans" w:hint="eastAsia"/>
          <w:color w:val="333333"/>
          <w:sz w:val="32"/>
          <w:szCs w:val="32"/>
        </w:rPr>
        <w:t>位，从而最多产生</w:t>
      </w:r>
      <w:r>
        <w:rPr>
          <w:rFonts w:ascii="Open Sans" w:hAnsi="Open Sans" w:cs="Open Sans" w:hint="eastAsia"/>
          <w:color w:val="333333"/>
          <w:sz w:val="32"/>
          <w:szCs w:val="32"/>
        </w:rPr>
        <w:t>60</w:t>
      </w:r>
      <w:r>
        <w:rPr>
          <w:rFonts w:ascii="Open Sans" w:hAnsi="Open Sans" w:cs="Open Sans" w:hint="eastAsia"/>
          <w:color w:val="333333"/>
          <w:sz w:val="32"/>
          <w:szCs w:val="32"/>
        </w:rPr>
        <w:t>个节点</w:t>
      </w:r>
      <w:r w:rsidR="009C4C76">
        <w:rPr>
          <w:rFonts w:ascii="Open Sans" w:hAnsi="Open Sans" w:cs="Open Sans" w:hint="eastAsia"/>
          <w:color w:val="333333"/>
          <w:sz w:val="32"/>
          <w:szCs w:val="32"/>
        </w:rPr>
        <w:t>，这样一来节点最多有</w:t>
      </w:r>
      <w:r w:rsidR="009C4C76">
        <w:rPr>
          <w:rFonts w:ascii="Open Sans" w:hAnsi="Open Sans" w:cs="Open Sans" w:hint="eastAsia"/>
          <w:color w:val="333333"/>
          <w:sz w:val="32"/>
          <w:szCs w:val="32"/>
        </w:rPr>
        <w:t>100000*60=6,000,000</w:t>
      </w:r>
      <w:r w:rsidR="009C4C76">
        <w:rPr>
          <w:rFonts w:ascii="Open Sans" w:hAnsi="Open Sans" w:cs="Open Sans" w:hint="eastAsia"/>
          <w:color w:val="333333"/>
          <w:sz w:val="32"/>
          <w:szCs w:val="32"/>
        </w:rPr>
        <w:t>，满足空间要求。</w:t>
      </w:r>
    </w:p>
    <w:p w:rsidR="009C4C76" w:rsidRPr="00023BBE" w:rsidRDefault="009C4C76" w:rsidP="00575F73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对于每个节点，增加一个</w:t>
      </w:r>
      <w:r>
        <w:rPr>
          <w:rFonts w:ascii="Open Sans" w:hAnsi="Open Sans" w:cs="Open Sans" w:hint="eastAsia"/>
          <w:color w:val="333333"/>
          <w:sz w:val="32"/>
          <w:szCs w:val="32"/>
        </w:rPr>
        <w:t>Num</w:t>
      </w:r>
      <w:r>
        <w:rPr>
          <w:rFonts w:ascii="Open Sans" w:hAnsi="Open Sans" w:cs="Open Sans" w:hint="eastAsia"/>
          <w:color w:val="333333"/>
          <w:sz w:val="32"/>
          <w:szCs w:val="32"/>
        </w:rPr>
        <w:t>标记，当这个节点可以继续往下走时</w:t>
      </w:r>
      <w:r>
        <w:rPr>
          <w:rFonts w:ascii="Open Sans" w:hAnsi="Open Sans" w:cs="Open Sans" w:hint="eastAsia"/>
          <w:color w:val="333333"/>
          <w:sz w:val="32"/>
          <w:szCs w:val="32"/>
        </w:rPr>
        <w:t>Num</w:t>
      </w:r>
      <w:r>
        <w:rPr>
          <w:rFonts w:ascii="Open Sans" w:hAnsi="Open Sans" w:cs="Open Sans" w:hint="eastAsia"/>
          <w:color w:val="333333"/>
          <w:sz w:val="32"/>
          <w:szCs w:val="32"/>
        </w:rPr>
        <w:t>标记为</w:t>
      </w:r>
      <w:r>
        <w:rPr>
          <w:rFonts w:ascii="Open Sans" w:hAnsi="Open Sans" w:cs="Open Sans" w:hint="eastAsia"/>
          <w:color w:val="333333"/>
          <w:sz w:val="32"/>
          <w:szCs w:val="32"/>
        </w:rPr>
        <w:t>1</w:t>
      </w:r>
      <w:r>
        <w:rPr>
          <w:rFonts w:ascii="Open Sans" w:hAnsi="Open Sans" w:cs="Open Sans" w:hint="eastAsia"/>
          <w:color w:val="333333"/>
          <w:sz w:val="32"/>
          <w:szCs w:val="32"/>
        </w:rPr>
        <w:t>，否则为</w:t>
      </w:r>
      <w:r>
        <w:rPr>
          <w:rFonts w:ascii="Open Sans" w:hAnsi="Open Sans" w:cs="Open Sans" w:hint="eastAsia"/>
          <w:color w:val="333333"/>
          <w:sz w:val="32"/>
          <w:szCs w:val="32"/>
        </w:rPr>
        <w:t>0.</w:t>
      </w:r>
      <w:r>
        <w:rPr>
          <w:rFonts w:ascii="Open Sans" w:hAnsi="Open Sans" w:cs="Open Sans" w:hint="eastAsia"/>
          <w:color w:val="333333"/>
          <w:sz w:val="32"/>
          <w:szCs w:val="32"/>
        </w:rPr>
        <w:t>查询时，沿着</w:t>
      </w:r>
      <w:r>
        <w:rPr>
          <w:rFonts w:ascii="Open Sans" w:hAnsi="Open Sans" w:cs="Open Sans" w:hint="eastAsia"/>
          <w:color w:val="333333"/>
          <w:sz w:val="32"/>
          <w:szCs w:val="32"/>
        </w:rPr>
        <w:t>Trie</w:t>
      </w:r>
      <w:r>
        <w:rPr>
          <w:rFonts w:ascii="Open Sans" w:hAnsi="Open Sans" w:cs="Open Sans" w:hint="eastAsia"/>
          <w:color w:val="333333"/>
          <w:sz w:val="32"/>
          <w:szCs w:val="32"/>
        </w:rPr>
        <w:t>树自上而下尽量凑出</w:t>
      </w:r>
      <w:r>
        <w:rPr>
          <w:rFonts w:ascii="Open Sans" w:hAnsi="Open Sans" w:cs="Open Sans" w:hint="eastAsia"/>
          <w:color w:val="333333"/>
          <w:sz w:val="32"/>
          <w:szCs w:val="32"/>
        </w:rPr>
        <w:t>1</w:t>
      </w:r>
      <w:r>
        <w:rPr>
          <w:rFonts w:ascii="Open Sans" w:hAnsi="Open Sans" w:cs="Open Sans" w:hint="eastAsia"/>
          <w:color w:val="333333"/>
          <w:sz w:val="32"/>
          <w:szCs w:val="32"/>
        </w:rPr>
        <w:t>即可。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&lt;cstdio&gt;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&lt;iostream&gt;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using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namespace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std;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maxn=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100005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num;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struct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75F73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bool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num;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lc,rc;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>};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maxn*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60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];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a[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33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];</w:t>
      </w:r>
    </w:p>
    <w:p w:rsidR="00575F73" w:rsidRPr="00575F73" w:rsidRDefault="00C14A8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在字典树中插入</w:t>
      </w:r>
      <w:proofErr w:type="gramStart"/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一</w:t>
      </w:r>
      <w:proofErr w:type="gramEnd"/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个数，递归实现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insert(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v,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depth) {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(tree[now].num==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) {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now].num=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now].lc=num;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num].num=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now].rc=num;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num].num=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(depth==-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((v&gt;&gt;depth)%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==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insert(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tree[now].rc,v,depth-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); 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insert(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tree[now].lc,v,depth-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575F73" w:rsidRPr="00575F73" w:rsidRDefault="00C14A8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在字典树中根据读入的数尽量凑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，递归实现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find(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v,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depth) {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(depth&lt;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((v&gt;&gt;depth)%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==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)  {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(tree[tree[now].lc].num) 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    </w:t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find(tree[now].lc,v,depth-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)+a[depth]; 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find(tree[now].rc,v,depth-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(tree[tree[now].rc].num) 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 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find(tree[now].rc,v,depth-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)+a[depth]; 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find(tree[now].lc,v,depth-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main() {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n,i,m,x;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a[</w:t>
      </w:r>
      <w:proofErr w:type="gramEnd"/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]=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;i&lt;=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30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;i++) a[i]=a[i-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]*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,&amp;n);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num=</w:t>
      </w:r>
      <w:proofErr w:type="gramEnd"/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].num=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C14A83" w:rsidRPr="00C14A83" w:rsidRDefault="00C14A8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插入，查询操作都从数字二进制的第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30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位开始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;i&lt;=n;i++) {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,&amp;x);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insert(</w:t>
      </w:r>
      <w:proofErr w:type="gramEnd"/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,x,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30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); 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,&amp;m);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;i&lt;=m;i++) {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,&amp;x);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f=</w:t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find(</w:t>
      </w:r>
      <w:proofErr w:type="gramEnd"/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,x,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30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printf(</w:t>
      </w:r>
      <w:proofErr w:type="gramEnd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"%d\n"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,f);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75F73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75F73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999999"/>
          <w:kern w:val="0"/>
          <w:sz w:val="20"/>
          <w:szCs w:val="20"/>
        </w:rPr>
        <w:t>/*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999999"/>
          <w:kern w:val="0"/>
          <w:sz w:val="20"/>
          <w:szCs w:val="20"/>
        </w:rPr>
        <w:t>5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999999"/>
          <w:kern w:val="0"/>
          <w:sz w:val="20"/>
          <w:szCs w:val="20"/>
        </w:rPr>
        <w:lastRenderedPageBreak/>
        <w:t>1 8 0 5 14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999999"/>
          <w:kern w:val="0"/>
          <w:sz w:val="20"/>
          <w:szCs w:val="20"/>
        </w:rPr>
        <w:t>5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999999"/>
          <w:kern w:val="0"/>
          <w:sz w:val="20"/>
          <w:szCs w:val="20"/>
        </w:rPr>
        <w:t>7 14 10 4 2</w:t>
      </w:r>
    </w:p>
    <w:p w:rsidR="00575F73" w:rsidRPr="00575F73" w:rsidRDefault="00575F73" w:rsidP="00575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75F73">
        <w:rPr>
          <w:rFonts w:ascii="Consolas" w:eastAsia="宋体" w:hAnsi="Consolas" w:cs="Consolas"/>
          <w:color w:val="999999"/>
          <w:kern w:val="0"/>
          <w:sz w:val="20"/>
          <w:szCs w:val="20"/>
        </w:rPr>
        <w:t>*/</w:t>
      </w:r>
    </w:p>
    <w:p w:rsidR="00575F73" w:rsidRDefault="00575F73" w:rsidP="002B5CC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</w:p>
    <w:p w:rsidR="00F746CE" w:rsidRDefault="00F746CE" w:rsidP="00F746CE">
      <w:pPr>
        <w:pStyle w:val="1"/>
        <w:spacing w:before="300" w:beforeAutospacing="0" w:after="150" w:afterAutospacing="0"/>
        <w:jc w:val="center"/>
        <w:rPr>
          <w:sz w:val="54"/>
          <w:szCs w:val="54"/>
        </w:rPr>
      </w:pPr>
      <w:r>
        <w:rPr>
          <w:sz w:val="54"/>
          <w:szCs w:val="54"/>
        </w:rPr>
        <w:t>G - 加帕里公园的friends</w:t>
      </w:r>
    </w:p>
    <w:p w:rsidR="00F746CE" w:rsidRDefault="00F746CE" w:rsidP="00F746CE">
      <w:pPr>
        <w:pStyle w:val="5"/>
        <w:spacing w:before="150" w:beforeAutospacing="0" w:after="150" w:afterAutospacing="0"/>
        <w:jc w:val="center"/>
        <w:rPr>
          <w:sz w:val="21"/>
          <w:szCs w:val="21"/>
        </w:rPr>
      </w:pPr>
      <w:r>
        <w:rPr>
          <w:sz w:val="21"/>
          <w:szCs w:val="21"/>
        </w:rPr>
        <w:t>Time Limit: 3000/1000MS (Java/Others)     Memory Limit: 131072/131072KB (Java/Others)</w:t>
      </w:r>
    </w:p>
    <w:p w:rsidR="00F746CE" w:rsidRDefault="00F746CE" w:rsidP="00F746CE">
      <w:pPr>
        <w:jc w:val="center"/>
        <w:rPr>
          <w:szCs w:val="21"/>
        </w:rPr>
      </w:pPr>
      <w:r>
        <w:rPr>
          <w:szCs w:val="21"/>
        </w:rPr>
        <w:t>Submit</w:t>
      </w:r>
      <w:r>
        <w:rPr>
          <w:rStyle w:val="apple-converted-space"/>
          <w:szCs w:val="21"/>
        </w:rPr>
        <w:t> </w:t>
      </w:r>
      <w:r>
        <w:rPr>
          <w:szCs w:val="21"/>
        </w:rPr>
        <w:t>Status</w:t>
      </w:r>
    </w:p>
    <w:p w:rsidR="00F746CE" w:rsidRDefault="00F746CE" w:rsidP="00F746CE">
      <w:pPr>
        <w:pStyle w:val="4"/>
        <w:spacing w:before="0" w:after="0"/>
        <w:rPr>
          <w:sz w:val="27"/>
          <w:szCs w:val="27"/>
        </w:rPr>
      </w:pPr>
      <w:r>
        <w:rPr>
          <w:sz w:val="27"/>
          <w:szCs w:val="27"/>
        </w:rPr>
        <w:t>我还有很多话想和她说，还有很多地方想和她去，把</w:t>
      </w:r>
      <w:r>
        <w:rPr>
          <w:rStyle w:val="mi"/>
          <w:rFonts w:ascii="MathJax_Math-italic" w:hAnsi="MathJax_Math-italic"/>
          <w:b w:val="0"/>
          <w:bCs w:val="0"/>
          <w:sz w:val="33"/>
          <w:szCs w:val="33"/>
          <w:bdr w:val="none" w:sz="0" w:space="0" w:color="auto" w:frame="1"/>
        </w:rPr>
        <w:t>Kaban</w:t>
      </w:r>
      <w:r>
        <w:rPr>
          <w:rStyle w:val="mjxassistivemathml"/>
          <w:b w:val="0"/>
          <w:bCs w:val="0"/>
          <w:sz w:val="27"/>
          <w:szCs w:val="27"/>
          <w:bdr w:val="none" w:sz="0" w:space="0" w:color="auto" w:frame="1"/>
        </w:rPr>
        <w:t>Kaban</w:t>
      </w:r>
      <w:proofErr w:type="gramStart"/>
      <w:r>
        <w:rPr>
          <w:sz w:val="27"/>
          <w:szCs w:val="27"/>
        </w:rPr>
        <w:t>酱</w:t>
      </w:r>
      <w:proofErr w:type="gramEnd"/>
      <w:r>
        <w:rPr>
          <w:sz w:val="27"/>
          <w:szCs w:val="27"/>
        </w:rPr>
        <w:t>还给我！</w:t>
      </w:r>
      <w:r>
        <w:rPr>
          <w:sz w:val="27"/>
          <w:szCs w:val="27"/>
        </w:rPr>
        <w:t>——</w:t>
      </w:r>
      <w:r>
        <w:rPr>
          <w:rStyle w:val="mi"/>
          <w:rFonts w:ascii="MathJax_Math-italic" w:hAnsi="MathJax_Math-italic"/>
          <w:b w:val="0"/>
          <w:bCs w:val="0"/>
          <w:sz w:val="33"/>
          <w:szCs w:val="33"/>
          <w:bdr w:val="none" w:sz="0" w:space="0" w:color="auto" w:frame="1"/>
        </w:rPr>
        <w:t>Sabaru</w:t>
      </w:r>
      <w:r>
        <w:rPr>
          <w:rStyle w:val="mjxassistivemathml"/>
          <w:b w:val="0"/>
          <w:bCs w:val="0"/>
          <w:sz w:val="27"/>
          <w:szCs w:val="27"/>
          <w:bdr w:val="none" w:sz="0" w:space="0" w:color="auto" w:frame="1"/>
        </w:rPr>
        <w:t>Sabaru</w:t>
      </w:r>
    </w:p>
    <w:p w:rsidR="00F746CE" w:rsidRDefault="00F746CE" w:rsidP="00F746CE">
      <w:pPr>
        <w:pStyle w:val="a3"/>
        <w:spacing w:before="0" w:beforeAutospacing="0" w:after="150" w:afterAutospacing="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701540" cy="3360420"/>
            <wp:effectExtent l="0" t="0" r="3810" b="0"/>
            <wp:docPr id="7" name="图片 7" descr="https://timgsa.baidu.com/timg?image&amp;quality=80&amp;size=b9999_10000&amp;sec=1493395182468&amp;di=b019e6b0834e1e356cab914f18a5b9ba&amp;imgtype=0&amp;src=http%3A%2F%2Fimg.eeyy.com%2Fuploadfile%2F2017%2F0401%2F20170401012201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493395182468&amp;di=b019e6b0834e1e356cab914f18a5b9ba&amp;imgtype=0&amp;src=http%3A%2F%2Fimg.eeyy.com%2Fuploadfile%2F2017%2F0401%2F2017040101220129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6CE" w:rsidRDefault="00F746CE" w:rsidP="00F746CE">
      <w:pPr>
        <w:pStyle w:val="a3"/>
        <w:spacing w:before="0" w:beforeAutospacing="0" w:after="0" w:afterAutospacing="0"/>
        <w:rPr>
          <w:sz w:val="21"/>
          <w:szCs w:val="21"/>
        </w:rPr>
      </w:pPr>
      <w:proofErr w:type="gramStart"/>
      <w:r>
        <w:rPr>
          <w:sz w:val="21"/>
          <w:szCs w:val="21"/>
        </w:rPr>
        <w:t>薮</w:t>
      </w:r>
      <w:proofErr w:type="gramEnd"/>
      <w:r>
        <w:rPr>
          <w:sz w:val="21"/>
          <w:szCs w:val="21"/>
        </w:rPr>
        <w:t>猫</w:t>
      </w:r>
      <w:proofErr w:type="gramStart"/>
      <w:r>
        <w:rPr>
          <w:sz w:val="21"/>
          <w:szCs w:val="21"/>
        </w:rPr>
        <w:t>酱为了</w:t>
      </w:r>
      <w:proofErr w:type="gramEnd"/>
      <w:r>
        <w:rPr>
          <w:sz w:val="21"/>
          <w:szCs w:val="21"/>
        </w:rPr>
        <w:t>从天蓝怪手里拯救小包，必须发现</w:t>
      </w:r>
      <w:proofErr w:type="gramStart"/>
      <w:r>
        <w:rPr>
          <w:sz w:val="21"/>
          <w:szCs w:val="21"/>
        </w:rPr>
        <w:t>天蓝怪们的</w:t>
      </w:r>
      <w:proofErr w:type="gramEnd"/>
      <w:r>
        <w:rPr>
          <w:sz w:val="21"/>
          <w:szCs w:val="21"/>
        </w:rPr>
        <w:t>弱点所在。</w:t>
      </w:r>
      <w:r>
        <w:rPr>
          <w:sz w:val="21"/>
          <w:szCs w:val="21"/>
        </w:rPr>
        <w:br/>
        <w:t>具体来说，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sz w:val="21"/>
          <w:szCs w:val="21"/>
          <w:bdr w:val="none" w:sz="0" w:space="0" w:color="auto" w:frame="1"/>
        </w:rPr>
        <w:t>n</w:t>
      </w:r>
      <w:r>
        <w:rPr>
          <w:sz w:val="21"/>
          <w:szCs w:val="21"/>
        </w:rPr>
        <w:t>只天蓝</w:t>
      </w:r>
      <w:proofErr w:type="gramStart"/>
      <w:r>
        <w:rPr>
          <w:sz w:val="21"/>
          <w:szCs w:val="21"/>
        </w:rPr>
        <w:t>怪组成</w:t>
      </w:r>
      <w:proofErr w:type="gramEnd"/>
      <w:r>
        <w:rPr>
          <w:sz w:val="21"/>
          <w:szCs w:val="21"/>
        </w:rPr>
        <w:t>了一个序列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jxassistivemathml"/>
          <w:sz w:val="21"/>
          <w:szCs w:val="21"/>
          <w:bdr w:val="none" w:sz="0" w:space="0" w:color="auto" w:frame="1"/>
        </w:rPr>
        <w:t>A</w:t>
      </w:r>
      <w:r>
        <w:rPr>
          <w:sz w:val="21"/>
          <w:szCs w:val="21"/>
        </w:rPr>
        <w:t>，每一只有一个战斗力数值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sz w:val="21"/>
          <w:szCs w:val="21"/>
          <w:bdr w:val="none" w:sz="0" w:space="0" w:color="auto" w:frame="1"/>
        </w:rPr>
        <w:t>Ai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t>之后会发生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sz w:val="21"/>
          <w:szCs w:val="21"/>
          <w:bdr w:val="none" w:sz="0" w:space="0" w:color="auto" w:frame="1"/>
        </w:rPr>
        <w:t>m</w:t>
      </w:r>
      <w:proofErr w:type="gramStart"/>
      <w:r>
        <w:rPr>
          <w:sz w:val="21"/>
          <w:szCs w:val="21"/>
        </w:rPr>
        <w:t>个</w:t>
      </w:r>
      <w:proofErr w:type="gramEnd"/>
      <w:r>
        <w:rPr>
          <w:sz w:val="21"/>
          <w:szCs w:val="21"/>
        </w:rPr>
        <w:t>事件，事件共有两种类型，有可能是</w:t>
      </w:r>
      <w:r>
        <w:rPr>
          <w:sz w:val="21"/>
          <w:szCs w:val="21"/>
        </w:rPr>
        <w:br/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sz w:val="21"/>
          <w:szCs w:val="21"/>
          <w:bdr w:val="none" w:sz="0" w:space="0" w:color="auto" w:frame="1"/>
        </w:rPr>
        <w:t>1</w:t>
      </w:r>
      <w:r>
        <w:rPr>
          <w:sz w:val="21"/>
          <w:szCs w:val="21"/>
        </w:rPr>
        <w:t>、</w:t>
      </w:r>
      <w:proofErr w:type="gramStart"/>
      <w:r>
        <w:rPr>
          <w:sz w:val="21"/>
          <w:szCs w:val="21"/>
        </w:rPr>
        <w:t>薮</w:t>
      </w:r>
      <w:proofErr w:type="gramEnd"/>
      <w:r>
        <w:rPr>
          <w:sz w:val="21"/>
          <w:szCs w:val="21"/>
        </w:rPr>
        <w:t>猫酱给你一个区间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b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]</w:t>
      </w:r>
      <w:r>
        <w:rPr>
          <w:rStyle w:val="mjxassistivemathml"/>
          <w:sz w:val="21"/>
          <w:szCs w:val="21"/>
          <w:bdr w:val="none" w:sz="0" w:space="0" w:color="auto" w:frame="1"/>
        </w:rPr>
        <w:t>[a,b]</w:t>
      </w:r>
      <w:r>
        <w:rPr>
          <w:sz w:val="21"/>
          <w:szCs w:val="21"/>
        </w:rPr>
        <w:t>，要你输出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max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{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sz w:val="18"/>
          <w:szCs w:val="18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sz w:val="18"/>
          <w:szCs w:val="18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18"/>
          <w:szCs w:val="18"/>
          <w:bdr w:val="none" w:sz="0" w:space="0" w:color="auto" w:frame="1"/>
        </w:rPr>
        <w:t>+</w:t>
      </w:r>
      <w:r>
        <w:rPr>
          <w:rStyle w:val="mn"/>
          <w:rFonts w:ascii="MathJax_Main" w:hAnsi="MathJax_Main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+…+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sz w:val="18"/>
          <w:szCs w:val="18"/>
          <w:bdr w:val="none" w:sz="0" w:space="0" w:color="auto" w:frame="1"/>
        </w:rPr>
        <w:t>q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}(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q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b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sz w:val="21"/>
          <w:szCs w:val="21"/>
          <w:bdr w:val="none" w:sz="0" w:space="0" w:color="auto" w:frame="1"/>
        </w:rPr>
        <w:t>max{Ap+Ap+1+…+Aq}(a≤p≤q≤b)</w:t>
      </w:r>
      <w:r>
        <w:rPr>
          <w:sz w:val="21"/>
          <w:szCs w:val="21"/>
        </w:rPr>
        <w:br/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2</w:t>
      </w:r>
      <w:r>
        <w:rPr>
          <w:rStyle w:val="mjxassistivemathml"/>
          <w:sz w:val="21"/>
          <w:szCs w:val="21"/>
          <w:bdr w:val="none" w:sz="0" w:space="0" w:color="auto" w:frame="1"/>
        </w:rPr>
        <w:t>2</w:t>
      </w:r>
      <w:r>
        <w:rPr>
          <w:sz w:val="21"/>
          <w:szCs w:val="21"/>
        </w:rPr>
        <w:t>、第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pos</w:t>
      </w:r>
      <w:r>
        <w:rPr>
          <w:rStyle w:val="mjxassistivemathml"/>
          <w:sz w:val="21"/>
          <w:szCs w:val="21"/>
          <w:bdr w:val="none" w:sz="0" w:space="0" w:color="auto" w:frame="1"/>
        </w:rPr>
        <w:t>pos</w:t>
      </w:r>
      <w:r>
        <w:rPr>
          <w:sz w:val="21"/>
          <w:szCs w:val="21"/>
        </w:rPr>
        <w:t>只天蓝怪的战斗力变成了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X</w:t>
      </w:r>
      <w:r>
        <w:rPr>
          <w:rStyle w:val="mjxassistivemathml"/>
          <w:sz w:val="21"/>
          <w:szCs w:val="21"/>
          <w:bdr w:val="none" w:sz="0" w:space="0" w:color="auto" w:frame="1"/>
        </w:rPr>
        <w:t>X</w:t>
      </w:r>
    </w:p>
    <w:p w:rsidR="00F746CE" w:rsidRDefault="00F746CE" w:rsidP="00F746CE">
      <w:pPr>
        <w:pStyle w:val="2"/>
        <w:spacing w:before="300" w:beforeAutospacing="0" w:after="150" w:afterAutospacing="0"/>
        <w:rPr>
          <w:sz w:val="45"/>
          <w:szCs w:val="45"/>
        </w:rPr>
      </w:pPr>
      <w:r>
        <w:rPr>
          <w:sz w:val="45"/>
          <w:szCs w:val="45"/>
        </w:rPr>
        <w:lastRenderedPageBreak/>
        <w:t>Input</w:t>
      </w:r>
    </w:p>
    <w:p w:rsidR="00F746CE" w:rsidRDefault="00F746CE" w:rsidP="00F746C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第一行是两个整数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sz w:val="21"/>
          <w:szCs w:val="21"/>
          <w:bdr w:val="none" w:sz="0" w:space="0" w:color="auto" w:frame="1"/>
        </w:rPr>
        <w:t>n</w:t>
      </w:r>
      <w:r>
        <w:rPr>
          <w:sz w:val="21"/>
          <w:szCs w:val="21"/>
        </w:rPr>
        <w:t>、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sz w:val="21"/>
          <w:szCs w:val="21"/>
          <w:bdr w:val="none" w:sz="0" w:space="0" w:color="auto" w:frame="1"/>
        </w:rPr>
        <w:t>m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t>第二行包含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sz w:val="21"/>
          <w:szCs w:val="21"/>
          <w:bdr w:val="none" w:sz="0" w:space="0" w:color="auto" w:frame="1"/>
        </w:rPr>
        <w:t>n</w:t>
      </w:r>
      <w:proofErr w:type="gramStart"/>
      <w:r>
        <w:rPr>
          <w:sz w:val="21"/>
          <w:szCs w:val="21"/>
        </w:rPr>
        <w:t>个</w:t>
      </w:r>
      <w:proofErr w:type="gramEnd"/>
      <w:r>
        <w:rPr>
          <w:sz w:val="21"/>
          <w:szCs w:val="21"/>
        </w:rPr>
        <w:t>整数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,…,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sz w:val="18"/>
          <w:szCs w:val="18"/>
          <w:bdr w:val="none" w:sz="0" w:space="0" w:color="auto" w:frame="1"/>
        </w:rPr>
        <w:t>n</w:t>
      </w:r>
      <w:r>
        <w:rPr>
          <w:rStyle w:val="mjxassistivemathml"/>
          <w:sz w:val="21"/>
          <w:szCs w:val="21"/>
          <w:bdr w:val="none" w:sz="0" w:space="0" w:color="auto" w:frame="1"/>
        </w:rPr>
        <w:t>A1,A2,…,An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t>接下来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sz w:val="21"/>
          <w:szCs w:val="21"/>
          <w:bdr w:val="none" w:sz="0" w:space="0" w:color="auto" w:frame="1"/>
        </w:rPr>
        <w:t>m</w:t>
      </w:r>
      <w:r>
        <w:rPr>
          <w:sz w:val="21"/>
          <w:szCs w:val="21"/>
        </w:rPr>
        <w:t>行，每行三个整数，可能是</w:t>
      </w:r>
      <w:r>
        <w:rPr>
          <w:sz w:val="21"/>
          <w:szCs w:val="21"/>
        </w:rPr>
        <w:br/>
      </w:r>
      <w:proofErr w:type="gramStart"/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ab</w:t>
      </w:r>
      <w:r>
        <w:rPr>
          <w:rStyle w:val="mjxassistivemathml"/>
          <w:sz w:val="21"/>
          <w:szCs w:val="21"/>
          <w:bdr w:val="none" w:sz="0" w:space="0" w:color="auto" w:frame="1"/>
        </w:rPr>
        <w:t>1ab</w:t>
      </w:r>
      <w:proofErr w:type="gramEnd"/>
      <w:r>
        <w:rPr>
          <w:sz w:val="21"/>
          <w:szCs w:val="21"/>
        </w:rPr>
        <w:t>，代表</w:t>
      </w:r>
      <w:proofErr w:type="gramStart"/>
      <w:r>
        <w:rPr>
          <w:sz w:val="21"/>
          <w:szCs w:val="21"/>
        </w:rPr>
        <w:t>薮</w:t>
      </w:r>
      <w:proofErr w:type="gramEnd"/>
      <w:r>
        <w:rPr>
          <w:sz w:val="21"/>
          <w:szCs w:val="21"/>
        </w:rPr>
        <w:t>猫酱的一次询问；</w:t>
      </w:r>
      <w:r>
        <w:rPr>
          <w:sz w:val="21"/>
          <w:szCs w:val="21"/>
        </w:rPr>
        <w:br/>
      </w:r>
      <w:proofErr w:type="gramStart"/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posX</w:t>
      </w:r>
      <w:r>
        <w:rPr>
          <w:rStyle w:val="mjxassistivemathml"/>
          <w:sz w:val="21"/>
          <w:szCs w:val="21"/>
          <w:bdr w:val="none" w:sz="0" w:space="0" w:color="auto" w:frame="1"/>
        </w:rPr>
        <w:t>2posX</w:t>
      </w:r>
      <w:proofErr w:type="gramEnd"/>
      <w:r>
        <w:rPr>
          <w:sz w:val="21"/>
          <w:szCs w:val="21"/>
        </w:rPr>
        <w:t>，代表某只天蓝怪战斗力的变化。</w:t>
      </w:r>
    </w:p>
    <w:p w:rsidR="00F746CE" w:rsidRDefault="00F746CE" w:rsidP="00F746CE">
      <w:pPr>
        <w:pStyle w:val="2"/>
        <w:spacing w:before="300" w:beforeAutospacing="0" w:after="150" w:afterAutospacing="0"/>
        <w:rPr>
          <w:sz w:val="45"/>
          <w:szCs w:val="45"/>
        </w:rPr>
      </w:pPr>
      <w:r>
        <w:rPr>
          <w:sz w:val="45"/>
          <w:szCs w:val="45"/>
        </w:rPr>
        <w:t>Output</w:t>
      </w:r>
    </w:p>
    <w:p w:rsidR="00F746CE" w:rsidRDefault="00F746CE" w:rsidP="00F746CE">
      <w:pPr>
        <w:pStyle w:val="a3"/>
        <w:spacing w:before="0" w:beforeAutospacing="0" w:after="150" w:afterAutospacing="0"/>
        <w:rPr>
          <w:sz w:val="21"/>
          <w:szCs w:val="21"/>
        </w:rPr>
      </w:pPr>
      <w:r>
        <w:rPr>
          <w:sz w:val="21"/>
          <w:szCs w:val="21"/>
        </w:rPr>
        <w:t>对于每次询问，单独输出一行，代表答案。</w:t>
      </w:r>
    </w:p>
    <w:p w:rsidR="00F746CE" w:rsidRDefault="00F746CE" w:rsidP="00F746CE">
      <w:pPr>
        <w:pStyle w:val="2"/>
        <w:spacing w:before="300" w:beforeAutospacing="0" w:after="150" w:afterAutospacing="0"/>
        <w:rPr>
          <w:sz w:val="45"/>
          <w:szCs w:val="45"/>
        </w:rPr>
      </w:pPr>
      <w:r>
        <w:rPr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3"/>
        <w:gridCol w:w="12559"/>
      </w:tblGrid>
      <w:tr w:rsidR="00F746CE" w:rsidTr="00F746CE">
        <w:trPr>
          <w:tblHeader/>
        </w:trPr>
        <w:tc>
          <w:tcPr>
            <w:tcW w:w="522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46CE" w:rsidRDefault="00F746C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255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46CE" w:rsidRDefault="00F746C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F746CE" w:rsidTr="00F746CE">
        <w:tc>
          <w:tcPr>
            <w:tcW w:w="5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6CE" w:rsidRDefault="00F746CE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5 3</w:t>
            </w:r>
          </w:p>
          <w:p w:rsidR="00F746CE" w:rsidRDefault="00F746CE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2 -3 4 5</w:t>
            </w:r>
          </w:p>
          <w:p w:rsidR="00F746CE" w:rsidRDefault="00F746CE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1 2 3</w:t>
            </w:r>
          </w:p>
          <w:p w:rsidR="00F746CE" w:rsidRDefault="00F746CE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2 -1</w:t>
            </w:r>
          </w:p>
          <w:p w:rsidR="00F746CE" w:rsidRDefault="00F746CE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1 2 3</w:t>
            </w:r>
          </w:p>
        </w:tc>
        <w:tc>
          <w:tcPr>
            <w:tcW w:w="1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6CE" w:rsidRDefault="00F746CE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</w:t>
            </w:r>
          </w:p>
          <w:p w:rsidR="00F746CE" w:rsidRDefault="00F746CE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-1</w:t>
            </w:r>
          </w:p>
        </w:tc>
      </w:tr>
    </w:tbl>
    <w:p w:rsidR="00F746CE" w:rsidRDefault="00F746CE" w:rsidP="00F746CE">
      <w:pPr>
        <w:pStyle w:val="2"/>
        <w:spacing w:before="300" w:beforeAutospacing="0" w:after="150" w:afterAutospacing="0"/>
        <w:rPr>
          <w:sz w:val="45"/>
          <w:szCs w:val="45"/>
        </w:rPr>
      </w:pPr>
      <w:r>
        <w:rPr>
          <w:sz w:val="45"/>
          <w:szCs w:val="45"/>
        </w:rPr>
        <w:t>Hint</w:t>
      </w:r>
    </w:p>
    <w:p w:rsidR="00F746CE" w:rsidRDefault="00F746CE" w:rsidP="00F746CE">
      <w:pPr>
        <w:pStyle w:val="a3"/>
        <w:spacing w:before="0" w:beforeAutospacing="0" w:after="0" w:afterAutospacing="0"/>
        <w:rPr>
          <w:rStyle w:val="mjxassistivemathml"/>
          <w:sz w:val="21"/>
          <w:szCs w:val="21"/>
          <w:bdr w:val="none" w:sz="0" w:space="0" w:color="auto" w:frame="1"/>
        </w:rPr>
      </w:pP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500000</w:t>
      </w:r>
      <w:r>
        <w:rPr>
          <w:rStyle w:val="mjxassistivemathml"/>
          <w:sz w:val="21"/>
          <w:szCs w:val="21"/>
          <w:bdr w:val="none" w:sz="0" w:space="0" w:color="auto" w:frame="1"/>
        </w:rPr>
        <w:t>1≤n≤500000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m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100000</w:t>
      </w:r>
      <w:r>
        <w:rPr>
          <w:rStyle w:val="mjxassistivemathml"/>
          <w:sz w:val="21"/>
          <w:szCs w:val="21"/>
          <w:bdr w:val="none" w:sz="0" w:space="0" w:color="auto" w:frame="1"/>
        </w:rPr>
        <w:t>1≤m≤100000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1000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1000</w:t>
      </w:r>
      <w:r>
        <w:rPr>
          <w:rStyle w:val="mjxassistivemathml"/>
          <w:rFonts w:ascii="MS Mincho" w:eastAsia="MS Mincho" w:hAnsi="MS Mincho" w:cs="MS Mincho" w:hint="eastAsia"/>
          <w:sz w:val="21"/>
          <w:szCs w:val="21"/>
          <w:bdr w:val="none" w:sz="0" w:space="0" w:color="auto" w:frame="1"/>
        </w:rPr>
        <w:t>−</w:t>
      </w:r>
      <w:r>
        <w:rPr>
          <w:rStyle w:val="mjxassistivemathml"/>
          <w:sz w:val="21"/>
          <w:szCs w:val="21"/>
          <w:bdr w:val="none" w:sz="0" w:space="0" w:color="auto" w:frame="1"/>
        </w:rPr>
        <w:t>1000≤Ai≤1000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a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b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sz w:val="21"/>
          <w:szCs w:val="21"/>
          <w:bdr w:val="none" w:sz="0" w:space="0" w:color="auto" w:frame="1"/>
        </w:rPr>
        <w:t>1≤a≤b≤n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pos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sz w:val="21"/>
          <w:szCs w:val="21"/>
          <w:bdr w:val="none" w:sz="0" w:space="0" w:color="auto" w:frame="1"/>
        </w:rPr>
        <w:t>1≤pos≤n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1000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/>
          <w:sz w:val="26"/>
          <w:szCs w:val="26"/>
          <w:bdr w:val="none" w:sz="0" w:space="0" w:color="auto" w:frame="1"/>
        </w:rPr>
        <w:t>1000</w:t>
      </w:r>
      <w:r>
        <w:rPr>
          <w:rStyle w:val="mjxassistivemathml"/>
          <w:rFonts w:ascii="MS Mincho" w:eastAsia="MS Mincho" w:hAnsi="MS Mincho" w:cs="MS Mincho" w:hint="eastAsia"/>
          <w:sz w:val="21"/>
          <w:szCs w:val="21"/>
          <w:bdr w:val="none" w:sz="0" w:space="0" w:color="auto" w:frame="1"/>
        </w:rPr>
        <w:t>−</w:t>
      </w:r>
      <w:r>
        <w:rPr>
          <w:rStyle w:val="mjxassistivemathml"/>
          <w:sz w:val="21"/>
          <w:szCs w:val="21"/>
          <w:bdr w:val="none" w:sz="0" w:space="0" w:color="auto" w:frame="1"/>
        </w:rPr>
        <w:t>1000≤X≤1000</w:t>
      </w:r>
    </w:p>
    <w:p w:rsidR="00F746CE" w:rsidRDefault="00F746CE" w:rsidP="00F746CE">
      <w:pPr>
        <w:pStyle w:val="a3"/>
        <w:spacing w:before="0" w:beforeAutospacing="0" w:after="0" w:afterAutospacing="0"/>
        <w:rPr>
          <w:rStyle w:val="mjxassistivemathml"/>
          <w:sz w:val="21"/>
          <w:szCs w:val="21"/>
          <w:bdr w:val="none" w:sz="0" w:space="0" w:color="auto" w:frame="1"/>
        </w:rPr>
      </w:pPr>
    </w:p>
    <w:p w:rsidR="00201E12" w:rsidRDefault="00F746CE" w:rsidP="00F746CE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题意：</w:t>
      </w:r>
    </w:p>
    <w:p w:rsidR="00201E12" w:rsidRDefault="00201E12" w:rsidP="00F746CE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对于长度为N的数列，实现区间内数字最大连续和查询、单点修改两个操作。</w:t>
      </w:r>
    </w:p>
    <w:p w:rsidR="00201E12" w:rsidRDefault="00201E12" w:rsidP="00F746CE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题解：</w:t>
      </w:r>
    </w:p>
    <w:p w:rsidR="00201E12" w:rsidRDefault="00201E12" w:rsidP="00F746CE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首先，对于这类区间查询问题，线段树是首选。</w:t>
      </w:r>
    </w:p>
    <w:p w:rsidR="00201E12" w:rsidRDefault="00201E12" w:rsidP="00F746CE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lastRenderedPageBreak/>
        <w:t>此题中，要求查询区间内最大的连续和，应该怎么办呢？</w:t>
      </w:r>
    </w:p>
    <w:p w:rsidR="00201E12" w:rsidRDefault="00201E12" w:rsidP="00F746CE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与B题类似，我们可以在线段树上定义几个标记lms, rms, ms,sum, 分别表示从区间开头开始的最大区间和、以区间末尾结束的最大区间和、区间内最大区间和、区间内所有数字之和，然后从下至上</w:t>
      </w:r>
      <w:proofErr w:type="gramStart"/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递推出</w:t>
      </w:r>
      <w:proofErr w:type="gramEnd"/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结果。</w:t>
      </w:r>
      <w:r w:rsidR="00183D87">
        <w:rPr>
          <w:rStyle w:val="mjxassistivemathml"/>
          <w:rFonts w:hint="eastAsia"/>
          <w:sz w:val="32"/>
          <w:szCs w:val="32"/>
          <w:bdr w:val="none" w:sz="0" w:space="0" w:color="auto" w:frame="1"/>
        </w:rPr>
        <w:t>递推公式如下：</w:t>
      </w:r>
    </w:p>
    <w:p w:rsidR="00183D87" w:rsidRDefault="00183D87" w:rsidP="00F746CE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sz w:val="32"/>
          <w:szCs w:val="32"/>
          <w:bdr w:val="none" w:sz="0" w:space="0" w:color="auto" w:frame="1"/>
        </w:rPr>
        <w:t>R</w:t>
      </w: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 xml:space="preserve">oot.lms = </w:t>
      </w:r>
      <w:proofErr w:type="gramStart"/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max(</w:t>
      </w:r>
      <w:proofErr w:type="gramEnd"/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lchild.lms, lchild.sum+rchild.lms)</w:t>
      </w:r>
    </w:p>
    <w:p w:rsidR="00183D87" w:rsidRDefault="00183D87" w:rsidP="00183D87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sz w:val="32"/>
          <w:szCs w:val="32"/>
          <w:bdr w:val="none" w:sz="0" w:space="0" w:color="auto" w:frame="1"/>
        </w:rPr>
        <w:t>R</w:t>
      </w: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 xml:space="preserve">oot.rms = </w:t>
      </w:r>
      <w:proofErr w:type="gramStart"/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max(</w:t>
      </w:r>
      <w:proofErr w:type="gramEnd"/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rchild.rms, rchild.sum+lchild.rms)</w:t>
      </w:r>
    </w:p>
    <w:p w:rsidR="00183D87" w:rsidRDefault="00183D87" w:rsidP="00F746CE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 xml:space="preserve">Root.ms = </w:t>
      </w:r>
      <w:proofErr w:type="gramStart"/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max(</w:t>
      </w:r>
      <w:proofErr w:type="gramEnd"/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lchild.ms, rchild.ms, lchild.rms + rchild.lms)</w:t>
      </w:r>
    </w:p>
    <w:p w:rsidR="00183D87" w:rsidRPr="00183D87" w:rsidRDefault="00183D87" w:rsidP="00F746CE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其中root为根节点，lchild为左孩子，rchild为右孩子。</w:t>
      </w:r>
    </w:p>
    <w:p w:rsidR="00201E12" w:rsidRDefault="00201E12" w:rsidP="00F746CE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至于单点修改的问题，</w:t>
      </w:r>
      <w:r w:rsidR="00183D87">
        <w:rPr>
          <w:rStyle w:val="mjxassistivemathml"/>
          <w:rFonts w:hint="eastAsia"/>
          <w:sz w:val="32"/>
          <w:szCs w:val="32"/>
          <w:bdr w:val="none" w:sz="0" w:space="0" w:color="auto" w:frame="1"/>
        </w:rPr>
        <w:t>只要按照普通的线段树区间更新来做即可，只是此时更新区间的l与r相等。</w:t>
      </w:r>
    </w:p>
    <w:p w:rsidR="00183D87" w:rsidRDefault="00183D87" w:rsidP="00F746CE">
      <w:pPr>
        <w:pStyle w:val="a3"/>
        <w:spacing w:before="0" w:beforeAutospacing="0" w:after="0" w:afterAutospacing="0"/>
        <w:rPr>
          <w:rStyle w:val="mjxassistivemathml"/>
          <w:sz w:val="32"/>
          <w:szCs w:val="32"/>
          <w:bdr w:val="none" w:sz="0" w:space="0" w:color="auto" w:frame="1"/>
        </w:rPr>
      </w:pPr>
      <w:r>
        <w:rPr>
          <w:rStyle w:val="mjxassistivemathml"/>
          <w:rFonts w:hint="eastAsia"/>
          <w:sz w:val="32"/>
          <w:szCs w:val="32"/>
          <w:bdr w:val="none" w:sz="0" w:space="0" w:color="auto" w:frame="1"/>
        </w:rPr>
        <w:t>AC代码：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&lt;cstdio&gt;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&lt;iostream&gt;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using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namespace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std;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maxn=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500005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inf=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0x3f3f3f3f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struct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201E12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l,r,lc,rc,lms,rms,ms,sum;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};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maxn*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4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];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num;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max(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a,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b)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(a&gt;b)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a;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201E12" w:rsidRPr="00201E12" w:rsidRDefault="00183D87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线段树中向上递推更新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pushup(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now)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l=tree[now].lc,r=tree[now].rc;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now].ms=max(tree[l].ms,tree[r].ms);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now].ms=max(tree[now].ms,tree[l].rms+tree[r].lms);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now].sum=tree[l].sum+tree[r].sum;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now].lms=max(tree[l].lms,tree[l].sum+tree[r].lms);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now].rms=max(tree[r].rms,tree[r].sum+tree[l].rms);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201E12" w:rsidRPr="00201E12" w:rsidRDefault="00183D87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建立线段树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build(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now].l=l;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now].r=r;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(l==r)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,&amp;tree[now].ms);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now].sum=tree[now].rms=tree[now].lms=tree[now].ms;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now].lc=num;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num,l,(l+r)/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now].rc=num;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num,(l+r)/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+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,r);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pushup(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201E12" w:rsidRPr="00201E12" w:rsidRDefault="00183D87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线段树单点更新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update(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r,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c)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(l&lt;=tree[now].l&amp;&amp;r&gt;=tree[now].r)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now].sum=tree[now].lms=tree[now].rms=tree[now].ms=c;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(l&lt;=(tree[now].l+tree[now].r)/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tree[now].lc,l,r,c);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(r&gt;(tree[now].l+tree[now].r)/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tree[now].rc,l,r,c);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pushup(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}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201E12" w:rsidRPr="00201E12" w:rsidRDefault="00183D87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查找区间最大</w:t>
      </w:r>
      <w:proofErr w:type="gramStart"/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和</w:t>
      </w:r>
      <w:proofErr w:type="gramEnd"/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findms(</w:t>
      </w:r>
      <w:proofErr w:type="gramEnd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(l&lt;=tree[now].l&amp;&amp;r&gt;=tree[now].r)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tree[now];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(r&lt;=</w:t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tree[now].lc].r)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findms(tree[now].lc,l,r);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</w:t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(l&gt;=tree[tree[now].rc].l)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findms(tree[now].rc,l,r); 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201E12" w:rsidRPr="00201E12" w:rsidRDefault="00183D87" w:rsidP="00183D8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50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="00201E12"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</w:t>
      </w:r>
      <w:r w:rsidR="00201E12" w:rsidRPr="00201E12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="00201E12"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fl=findms(tree[now].lc,l,r),fr=findms(tree[now].rc,l,r);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f=</w:t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now];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f.ms=</w:t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max(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fl.ms,fr.ms);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f.ms=</w:t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max(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f.ms,fl.rms+fr.lms);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f.sum=fl.sum+fr.sum;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f.lms=</w:t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max(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fl.lms,fl.sum+fr.lms);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f.rms=</w:t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max(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fr.rms,fr.sum+fl.rms);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f;</w:t>
      </w:r>
    </w:p>
    <w:p w:rsidR="00201E12" w:rsidRPr="00201E12" w:rsidRDefault="00201E12" w:rsidP="00183D8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}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main()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i,n,m,a,b,x;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"%d%d"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,&amp;n,&amp;m);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num=</w:t>
      </w:r>
      <w:proofErr w:type="gramEnd"/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,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,n);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;i&lt;=m;i++) {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"%d%d%d"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,&amp;x,&amp;a,&amp;b);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(x==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) printf(</w:t>
      </w:r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"%d\n"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,findms(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,a,b).ms);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update(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,a,a,b);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201E12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201E12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999999"/>
          <w:kern w:val="0"/>
          <w:sz w:val="20"/>
          <w:szCs w:val="20"/>
        </w:rPr>
        <w:t>/*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999999"/>
          <w:kern w:val="0"/>
          <w:sz w:val="20"/>
          <w:szCs w:val="20"/>
        </w:rPr>
        <w:t>5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999999"/>
          <w:kern w:val="0"/>
          <w:sz w:val="20"/>
          <w:szCs w:val="20"/>
        </w:rPr>
        <w:t>1 2 -3 4 5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999999"/>
          <w:kern w:val="0"/>
          <w:sz w:val="20"/>
          <w:szCs w:val="20"/>
        </w:rPr>
        <w:t>3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999999"/>
          <w:kern w:val="0"/>
          <w:sz w:val="20"/>
          <w:szCs w:val="20"/>
        </w:rPr>
        <w:t>1 2 3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999999"/>
          <w:kern w:val="0"/>
          <w:sz w:val="20"/>
          <w:szCs w:val="20"/>
        </w:rPr>
        <w:t>0 2 -1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999999"/>
          <w:kern w:val="0"/>
          <w:sz w:val="20"/>
          <w:szCs w:val="20"/>
        </w:rPr>
        <w:t>1 2 5</w:t>
      </w:r>
    </w:p>
    <w:p w:rsidR="00201E12" w:rsidRPr="00201E12" w:rsidRDefault="00201E12" w:rsidP="00201E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01E12">
        <w:rPr>
          <w:rFonts w:ascii="Consolas" w:eastAsia="宋体" w:hAnsi="Consolas" w:cs="Consolas"/>
          <w:color w:val="999999"/>
          <w:kern w:val="0"/>
          <w:sz w:val="20"/>
          <w:szCs w:val="20"/>
        </w:rPr>
        <w:t>*/</w:t>
      </w:r>
    </w:p>
    <w:p w:rsidR="00201E12" w:rsidRDefault="00201E12" w:rsidP="00F746CE">
      <w:pPr>
        <w:pStyle w:val="a3"/>
        <w:spacing w:before="0" w:beforeAutospacing="0" w:after="0" w:afterAutospacing="0"/>
        <w:rPr>
          <w:sz w:val="32"/>
          <w:szCs w:val="32"/>
          <w:bdr w:val="none" w:sz="0" w:space="0" w:color="auto" w:frame="1"/>
        </w:rPr>
      </w:pPr>
    </w:p>
    <w:p w:rsidR="00183D87" w:rsidRDefault="00183D87" w:rsidP="00F746CE">
      <w:pPr>
        <w:pStyle w:val="a3"/>
        <w:spacing w:before="0" w:beforeAutospacing="0" w:after="0" w:afterAutospacing="0"/>
        <w:rPr>
          <w:sz w:val="32"/>
          <w:szCs w:val="32"/>
          <w:bdr w:val="none" w:sz="0" w:space="0" w:color="auto" w:frame="1"/>
        </w:rPr>
      </w:pPr>
    </w:p>
    <w:p w:rsidR="00183D87" w:rsidRDefault="00183D87" w:rsidP="00F746CE">
      <w:pPr>
        <w:pStyle w:val="a3"/>
        <w:spacing w:before="0" w:beforeAutospacing="0" w:after="0" w:afterAutospacing="0"/>
        <w:rPr>
          <w:sz w:val="32"/>
          <w:szCs w:val="32"/>
          <w:bdr w:val="none" w:sz="0" w:space="0" w:color="auto" w:frame="1"/>
        </w:rPr>
      </w:pPr>
    </w:p>
    <w:p w:rsidR="00183D87" w:rsidRDefault="00183D87" w:rsidP="00F746CE">
      <w:pPr>
        <w:pStyle w:val="a3"/>
        <w:spacing w:before="0" w:beforeAutospacing="0" w:after="0" w:afterAutospacing="0"/>
        <w:rPr>
          <w:sz w:val="32"/>
          <w:szCs w:val="32"/>
          <w:bdr w:val="none" w:sz="0" w:space="0" w:color="auto" w:frame="1"/>
        </w:rPr>
      </w:pPr>
    </w:p>
    <w:p w:rsidR="009D587E" w:rsidRDefault="009D587E" w:rsidP="00C05292">
      <w:pPr>
        <w:widowControl/>
        <w:shd w:val="clear" w:color="auto" w:fill="FFFFFF"/>
        <w:spacing w:before="300" w:after="150"/>
        <w:outlineLvl w:val="0"/>
        <w:rPr>
          <w:rFonts w:ascii="宋体" w:eastAsia="宋体" w:hAnsi="宋体" w:cs="宋体"/>
          <w:kern w:val="0"/>
          <w:sz w:val="32"/>
          <w:szCs w:val="32"/>
          <w:bdr w:val="none" w:sz="0" w:space="0" w:color="auto" w:frame="1"/>
        </w:rPr>
      </w:pPr>
    </w:p>
    <w:p w:rsidR="006B3E06" w:rsidRDefault="006B3E06" w:rsidP="00997309">
      <w:pPr>
        <w:pStyle w:val="1"/>
        <w:shd w:val="clear" w:color="auto" w:fill="FFFFFF"/>
        <w:spacing w:before="300" w:beforeAutospacing="0" w:after="150" w:afterAutospacing="0"/>
        <w:rPr>
          <w:rFonts w:ascii="Open Sans" w:hAnsi="Open Sans" w:cs="Open Sans" w:hint="eastAsia"/>
          <w:color w:val="333333"/>
          <w:sz w:val="54"/>
          <w:szCs w:val="54"/>
        </w:rPr>
      </w:pPr>
    </w:p>
    <w:p w:rsidR="008F092B" w:rsidRDefault="008F092B" w:rsidP="008F092B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lastRenderedPageBreak/>
        <w:t>H - Rikka</w:t>
      </w:r>
      <w:r>
        <w:rPr>
          <w:rFonts w:ascii="Open Sans" w:hAnsi="Open Sans" w:cs="Open Sans"/>
          <w:color w:val="333333"/>
          <w:sz w:val="54"/>
          <w:szCs w:val="54"/>
        </w:rPr>
        <w:t>的烦恼</w:t>
      </w:r>
    </w:p>
    <w:p w:rsidR="008F092B" w:rsidRDefault="008F092B" w:rsidP="008F092B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3000/1000MS (Java/Others)     Memory Limit: 262144/262144KB (Java/Others)</w:t>
      </w:r>
    </w:p>
    <w:p w:rsidR="008F092B" w:rsidRDefault="008F092B" w:rsidP="008F092B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8F092B" w:rsidRDefault="008F092B" w:rsidP="008F092B">
      <w:pPr>
        <w:pStyle w:val="4"/>
        <w:shd w:val="clear" w:color="auto" w:fill="FFFFFF"/>
        <w:spacing w:before="0" w:after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你这快乐的王子，我难道不可以做你的小燕子吗？</w:t>
      </w:r>
      <w:r>
        <w:rPr>
          <w:rFonts w:ascii="Open Sans" w:hAnsi="Open Sans" w:cs="Open Sans"/>
          <w:color w:val="333333"/>
          <w:sz w:val="27"/>
          <w:szCs w:val="27"/>
        </w:rPr>
        <w:t>——</w:t>
      </w:r>
      <w:r>
        <w:rPr>
          <w:rStyle w:val="mi"/>
          <w:rFonts w:ascii="MathJax_Math-italic" w:hAnsi="MathJax_Math-italic" w:cs="Open Sans"/>
          <w:b w:val="0"/>
          <w:bCs w:val="0"/>
          <w:color w:val="333333"/>
          <w:sz w:val="33"/>
          <w:szCs w:val="33"/>
          <w:bdr w:val="none" w:sz="0" w:space="0" w:color="auto" w:frame="1"/>
        </w:rPr>
        <w:t>HishikawaRikka</w:t>
      </w:r>
      <w:r>
        <w:rPr>
          <w:rStyle w:val="mjxassistivemathml"/>
          <w:rFonts w:ascii="Open Sans" w:hAnsi="Open Sans" w:cs="Open Sans"/>
          <w:b w:val="0"/>
          <w:bCs w:val="0"/>
          <w:color w:val="333333"/>
          <w:sz w:val="27"/>
          <w:szCs w:val="27"/>
          <w:bdr w:val="none" w:sz="0" w:space="0" w:color="auto" w:frame="1"/>
        </w:rPr>
        <w:t>HishikawaRikka</w:t>
      </w:r>
    </w:p>
    <w:p w:rsidR="008F092B" w:rsidRDefault="008F092B" w:rsidP="008F092B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3893820" cy="2194560"/>
            <wp:effectExtent l="0" t="0" r="0" b="0"/>
            <wp:docPr id="10" name="图片 10" descr="http://i249.photobucket.com/albums/gg224/aki961103/Precure/Leopard-RawsDokidokiPrecure-01RAWEX1280x720x264AAC18-47-48_zps18e9af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249.photobucket.com/albums/gg224/aki961103/Precure/Leopard-RawsDokidokiPrecure-01RAWEX1280x720x264AAC18-47-48_zps18e9af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2B" w:rsidRDefault="008F092B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Rikka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Rikka</w:t>
      </w:r>
      <w:r>
        <w:rPr>
          <w:rFonts w:ascii="Open Sans" w:hAnsi="Open Sans" w:cs="Open Sans"/>
          <w:color w:val="333333"/>
          <w:sz w:val="21"/>
          <w:szCs w:val="21"/>
        </w:rPr>
        <w:t>想要和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Mana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Mana</w:t>
      </w:r>
      <w:r>
        <w:rPr>
          <w:rFonts w:ascii="Open Sans" w:hAnsi="Open Sans" w:cs="Open Sans"/>
          <w:color w:val="333333"/>
          <w:sz w:val="21"/>
          <w:szCs w:val="21"/>
        </w:rPr>
        <w:t>在一起，然而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Mana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Mana</w:t>
      </w:r>
      <w:r>
        <w:rPr>
          <w:rFonts w:ascii="Open Sans" w:hAnsi="Open Sans" w:cs="Open Sans"/>
          <w:color w:val="333333"/>
          <w:sz w:val="21"/>
          <w:szCs w:val="21"/>
        </w:rPr>
        <w:t>依然到处收着她的后宫。即使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Rikka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Rikka</w:t>
      </w:r>
      <w:r>
        <w:rPr>
          <w:rFonts w:ascii="Open Sans" w:hAnsi="Open Sans" w:cs="Open Sans"/>
          <w:color w:val="333333"/>
          <w:sz w:val="21"/>
          <w:szCs w:val="21"/>
        </w:rPr>
        <w:t>是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CureDiamond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CureDiamond</w:t>
      </w:r>
      <w:r>
        <w:rPr>
          <w:rFonts w:ascii="Open Sans" w:hAnsi="Open Sans" w:cs="Open Sans"/>
          <w:color w:val="333333"/>
          <w:sz w:val="21"/>
          <w:szCs w:val="21"/>
        </w:rPr>
        <w:t>，钻石之心也是会受伤的！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Rikka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Rikka</w:t>
      </w:r>
      <w:r>
        <w:rPr>
          <w:rFonts w:ascii="Open Sans" w:hAnsi="Open Sans" w:cs="Open Sans"/>
          <w:color w:val="333333"/>
          <w:sz w:val="21"/>
          <w:szCs w:val="21"/>
        </w:rPr>
        <w:t>只得玩卡片游戏暂时缓解心中的烦恼。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然而今天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Rikka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Rikka</w:t>
      </w:r>
      <w:r>
        <w:rPr>
          <w:rFonts w:ascii="Open Sans" w:hAnsi="Open Sans" w:cs="Open Sans"/>
          <w:color w:val="333333"/>
          <w:sz w:val="21"/>
          <w:szCs w:val="21"/>
        </w:rPr>
        <w:t>在玩卡片游戏时遇到了麻烦，需要你的帮助。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所有卡片构成了一个序列，每张卡片上最开始有一个整数。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Rikka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Rikka</w:t>
      </w:r>
      <w:r>
        <w:rPr>
          <w:rFonts w:ascii="Open Sans" w:hAnsi="Open Sans" w:cs="Open Sans"/>
          <w:color w:val="333333"/>
          <w:sz w:val="21"/>
          <w:szCs w:val="21"/>
        </w:rPr>
        <w:t>有时候会修改某张卡片上的数字。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还会询问某一段</w:t>
      </w:r>
      <w:r>
        <w:rPr>
          <w:rStyle w:val="a8"/>
          <w:rFonts w:ascii="Open Sans" w:hAnsi="Open Sans" w:cs="Open Sans"/>
          <w:color w:val="333333"/>
          <w:sz w:val="21"/>
          <w:szCs w:val="21"/>
        </w:rPr>
        <w:t>下标是等差数列</w:t>
      </w:r>
      <w:r>
        <w:rPr>
          <w:rFonts w:ascii="Open Sans" w:hAnsi="Open Sans" w:cs="Open Sans"/>
          <w:color w:val="333333"/>
          <w:sz w:val="21"/>
          <w:szCs w:val="21"/>
        </w:rPr>
        <w:t>的子序列的最大值。</w:t>
      </w:r>
    </w:p>
    <w:p w:rsidR="008F092B" w:rsidRDefault="008F092B" w:rsidP="008F092B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8F092B" w:rsidRDefault="008F092B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第一行是一个整数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第二行是一个长度为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的整数序列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</w:t>
      </w:r>
      <w:r>
        <w:rPr>
          <w:rFonts w:ascii="Open Sans" w:hAnsi="Open Sans" w:cs="Open Sans"/>
          <w:color w:val="333333"/>
          <w:sz w:val="21"/>
          <w:szCs w:val="21"/>
        </w:rPr>
        <w:t>，第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333333"/>
          <w:sz w:val="21"/>
          <w:szCs w:val="21"/>
        </w:rPr>
        <w:t>个数代表第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333333"/>
          <w:sz w:val="21"/>
          <w:szCs w:val="21"/>
        </w:rPr>
        <w:t>张卡片上初始的数字，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第三行是一个整数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接下来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Open Sans" w:hAnsi="Open Sans" w:cs="Open Sans"/>
          <w:color w:val="333333"/>
          <w:sz w:val="21"/>
          <w:szCs w:val="21"/>
        </w:rPr>
        <w:t>行，每行首先有一个整数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op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op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然后，若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op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op=0</w:t>
      </w:r>
      <w:r>
        <w:rPr>
          <w:rFonts w:ascii="Open Sans" w:hAnsi="Open Sans" w:cs="Open Sans"/>
          <w:color w:val="333333"/>
          <w:sz w:val="21"/>
          <w:szCs w:val="21"/>
        </w:rPr>
        <w:t>，则之后有两个整数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p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p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v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v</w:t>
      </w:r>
      <w:r>
        <w:rPr>
          <w:rFonts w:ascii="Open Sans" w:hAnsi="Open Sans" w:cs="Open Sans"/>
          <w:color w:val="333333"/>
          <w:sz w:val="21"/>
          <w:szCs w:val="21"/>
        </w:rPr>
        <w:t>，代表将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ap</w:t>
      </w:r>
      <w:r>
        <w:rPr>
          <w:rFonts w:ascii="Open Sans" w:hAnsi="Open Sans" w:cs="Open Sans"/>
          <w:color w:val="333333"/>
          <w:sz w:val="21"/>
          <w:szCs w:val="21"/>
        </w:rPr>
        <w:t>的值加上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v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v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若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op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op=1</w:t>
      </w:r>
      <w:r>
        <w:rPr>
          <w:rFonts w:ascii="Open Sans" w:hAnsi="Open Sans" w:cs="Open Sans"/>
          <w:color w:val="333333"/>
          <w:sz w:val="21"/>
          <w:szCs w:val="21"/>
        </w:rPr>
        <w:t>，则之后有两个整数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x0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d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d</w:t>
      </w:r>
      <w:r>
        <w:rPr>
          <w:rFonts w:ascii="Open Sans" w:hAnsi="Open Sans" w:cs="Open Sans"/>
          <w:color w:val="333333"/>
          <w:sz w:val="21"/>
          <w:szCs w:val="21"/>
        </w:rPr>
        <w:t>，代表询问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max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Open Sans"/>
          <w:color w:val="333333"/>
          <w:sz w:val="13"/>
          <w:szCs w:val="13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Open Sans"/>
          <w:color w:val="333333"/>
          <w:sz w:val="13"/>
          <w:szCs w:val="13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Open Sans"/>
          <w:color w:val="333333"/>
          <w:sz w:val="13"/>
          <w:szCs w:val="13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,…,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mn"/>
          <w:rFonts w:ascii="MathJax_Main" w:hAnsi="MathJax_Main" w:cs="Open Sans"/>
          <w:color w:val="333333"/>
          <w:sz w:val="13"/>
          <w:szCs w:val="13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kd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}(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+(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+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d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&gt;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max{ax0,ax0+d,ax0+2d,…,ax0+kd}(x0+(k+1)d&gt;n)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8F092B" w:rsidRDefault="008F092B" w:rsidP="008F092B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lastRenderedPageBreak/>
        <w:t>Output</w:t>
      </w:r>
    </w:p>
    <w:p w:rsidR="008F092B" w:rsidRDefault="008F092B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对每个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op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op=1</w:t>
      </w:r>
      <w:r>
        <w:rPr>
          <w:rFonts w:ascii="Open Sans" w:hAnsi="Open Sans" w:cs="Open Sans"/>
          <w:color w:val="333333"/>
          <w:sz w:val="21"/>
          <w:szCs w:val="21"/>
        </w:rPr>
        <w:t>，单独输出一行，代表该</w:t>
      </w:r>
      <w:r>
        <w:rPr>
          <w:rStyle w:val="a8"/>
          <w:rFonts w:ascii="Open Sans" w:hAnsi="Open Sans" w:cs="Open Sans"/>
          <w:color w:val="333333"/>
          <w:sz w:val="21"/>
          <w:szCs w:val="21"/>
        </w:rPr>
        <w:t>下标是等差数列</w:t>
      </w:r>
      <w:r>
        <w:rPr>
          <w:rFonts w:ascii="Open Sans" w:hAnsi="Open Sans" w:cs="Open Sans"/>
          <w:color w:val="333333"/>
          <w:sz w:val="21"/>
          <w:szCs w:val="21"/>
        </w:rPr>
        <w:t>的子序列的最大值。</w:t>
      </w:r>
    </w:p>
    <w:p w:rsidR="008F092B" w:rsidRDefault="008F092B" w:rsidP="008F092B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12700"/>
      </w:tblGrid>
      <w:tr w:rsidR="008F092B" w:rsidTr="006B3E06">
        <w:trPr>
          <w:tblHeader/>
        </w:trPr>
        <w:tc>
          <w:tcPr>
            <w:tcW w:w="508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F092B" w:rsidRDefault="008F092B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27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F092B" w:rsidRDefault="008F092B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8F092B" w:rsidTr="006B3E06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10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1 6 1 4 9 4 8 2 8 5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10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1 3 3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0 5 4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0 3 8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1 2 5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1 4 8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1 7 5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1 3 6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0 1 2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1 5 3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1 4 9</w:t>
            </w:r>
          </w:p>
        </w:tc>
        <w:tc>
          <w:tcPr>
            <w:tcW w:w="1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8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8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4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8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9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13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4</w:t>
            </w:r>
          </w:p>
        </w:tc>
      </w:tr>
      <w:tr w:rsidR="008F092B" w:rsidTr="006B3E06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10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-9 -6 2 -10 -2 -6 10 6 -4 -2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10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1 2 3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1 6 3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0 7 8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4 -6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10 -5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1 10 4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3 -8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1 2 4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 10 -5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1 1 2</w:t>
            </w:r>
          </w:p>
        </w:tc>
        <w:tc>
          <w:tcPr>
            <w:tcW w:w="1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6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-4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-7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-6</w:t>
            </w:r>
          </w:p>
          <w:p w:rsidR="008F092B" w:rsidRDefault="008F092B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18</w:t>
            </w:r>
            <w:bookmarkStart w:id="0" w:name="_GoBack"/>
            <w:bookmarkEnd w:id="0"/>
          </w:p>
        </w:tc>
      </w:tr>
    </w:tbl>
    <w:p w:rsidR="008F092B" w:rsidRDefault="008F092B" w:rsidP="008F092B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Hint</w:t>
      </w:r>
    </w:p>
    <w:p w:rsidR="008F092B" w:rsidRDefault="008F092B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70000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1≤n≤70000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70000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1≤m≤70000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保证任何时刻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abs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2147483647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abs(ai)≤2147483647(1≤i≤n)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lastRenderedPageBreak/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op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0≤op≤1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1≤p≤n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abs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v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2147483647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abs(v)≤2147483647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1≤x0≤n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d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1≤d≤n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保证涉及的所有数在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C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++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C++</w:t>
      </w:r>
      <w:r>
        <w:rPr>
          <w:rFonts w:ascii="Open Sans" w:hAnsi="Open Sans" w:cs="Open Sans"/>
          <w:color w:val="333333"/>
          <w:sz w:val="21"/>
          <w:szCs w:val="21"/>
        </w:rPr>
        <w:t>的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int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int</w:t>
      </w:r>
      <w:r>
        <w:rPr>
          <w:rFonts w:ascii="Open Sans" w:hAnsi="Open Sans" w:cs="Open Sans"/>
          <w:color w:val="333333"/>
          <w:sz w:val="21"/>
          <w:szCs w:val="21"/>
        </w:rPr>
        <w:t>内。</w:t>
      </w:r>
    </w:p>
    <w:p w:rsidR="008F092B" w:rsidRDefault="008F092B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题意：</w:t>
      </w:r>
    </w:p>
    <w:p w:rsidR="008F092B" w:rsidRDefault="008F092B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对长度为</w:t>
      </w:r>
      <w:r>
        <w:rPr>
          <w:rFonts w:ascii="Open Sans" w:hAnsi="Open Sans" w:cs="Open Sans" w:hint="eastAsia"/>
          <w:color w:val="333333"/>
          <w:sz w:val="32"/>
          <w:szCs w:val="32"/>
        </w:rPr>
        <w:t>N</w:t>
      </w:r>
      <w:r>
        <w:rPr>
          <w:rFonts w:ascii="Open Sans" w:hAnsi="Open Sans" w:cs="Open Sans" w:hint="eastAsia"/>
          <w:color w:val="333333"/>
          <w:sz w:val="32"/>
          <w:szCs w:val="32"/>
        </w:rPr>
        <w:t>的数列实现两个操作：单点修改和区间最大值查询，查询区间是下标为等差数列的不连续区间。</w:t>
      </w:r>
    </w:p>
    <w:p w:rsidR="008F092B" w:rsidRDefault="008F092B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题解：</w:t>
      </w:r>
    </w:p>
    <w:p w:rsidR="008F092B" w:rsidRDefault="008F092B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区间操作，线段树求解。</w:t>
      </w:r>
    </w:p>
    <w:p w:rsidR="008F092B" w:rsidRDefault="008F092B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构造</w:t>
      </w:r>
      <w:r>
        <w:rPr>
          <w:rFonts w:ascii="Open Sans" w:hAnsi="Open Sans" w:cs="Open Sans" w:hint="eastAsia"/>
          <w:color w:val="333333"/>
          <w:sz w:val="32"/>
          <w:szCs w:val="32"/>
        </w:rPr>
        <w:t>一个值</w:t>
      </w:r>
      <w:r>
        <w:rPr>
          <w:rFonts w:ascii="Open Sans" w:hAnsi="Open Sans" w:cs="Open Sans" w:hint="eastAsia"/>
          <w:color w:val="333333"/>
          <w:sz w:val="32"/>
          <w:szCs w:val="32"/>
        </w:rPr>
        <w:t>K</w:t>
      </w:r>
      <w:r>
        <w:rPr>
          <w:rFonts w:ascii="Open Sans" w:hAnsi="Open Sans" w:cs="Open Sans" w:hint="eastAsia"/>
          <w:color w:val="333333"/>
          <w:sz w:val="32"/>
          <w:szCs w:val="32"/>
        </w:rPr>
        <w:t>，当区间下标的公差大于</w:t>
      </w:r>
      <w:r>
        <w:rPr>
          <w:rFonts w:ascii="Open Sans" w:hAnsi="Open Sans" w:cs="Open Sans" w:hint="eastAsia"/>
          <w:color w:val="333333"/>
          <w:sz w:val="32"/>
          <w:szCs w:val="32"/>
        </w:rPr>
        <w:t>K</w:t>
      </w:r>
      <w:r>
        <w:rPr>
          <w:rFonts w:ascii="Open Sans" w:hAnsi="Open Sans" w:cs="Open Sans" w:hint="eastAsia"/>
          <w:color w:val="333333"/>
          <w:sz w:val="32"/>
          <w:szCs w:val="32"/>
        </w:rPr>
        <w:t>时暴力求解，公差小于等于</w:t>
      </w:r>
      <w:r>
        <w:rPr>
          <w:rFonts w:ascii="Open Sans" w:hAnsi="Open Sans" w:cs="Open Sans" w:hint="eastAsia"/>
          <w:color w:val="333333"/>
          <w:sz w:val="32"/>
          <w:szCs w:val="32"/>
        </w:rPr>
        <w:t>K</w:t>
      </w:r>
      <w:r>
        <w:rPr>
          <w:rFonts w:ascii="Open Sans" w:hAnsi="Open Sans" w:cs="Open Sans" w:hint="eastAsia"/>
          <w:color w:val="333333"/>
          <w:sz w:val="32"/>
          <w:szCs w:val="32"/>
        </w:rPr>
        <w:t>时在线段树上求解。开始时构造</w:t>
      </w:r>
      <w:r>
        <w:rPr>
          <w:rFonts w:ascii="Open Sans" w:hAnsi="Open Sans" w:cs="Open Sans" w:hint="eastAsia"/>
          <w:color w:val="333333"/>
          <w:sz w:val="32"/>
          <w:szCs w:val="32"/>
        </w:rPr>
        <w:t>1+2+3</w:t>
      </w:r>
      <w:r>
        <w:rPr>
          <w:rFonts w:ascii="Open Sans" w:hAnsi="Open Sans" w:cs="Open Sans"/>
          <w:color w:val="333333"/>
          <w:sz w:val="32"/>
          <w:szCs w:val="32"/>
        </w:rPr>
        <w:t>…</w:t>
      </w:r>
      <w:r>
        <w:rPr>
          <w:rFonts w:ascii="Open Sans" w:hAnsi="Open Sans" w:cs="Open Sans" w:hint="eastAsia"/>
          <w:color w:val="333333"/>
          <w:sz w:val="32"/>
          <w:szCs w:val="32"/>
        </w:rPr>
        <w:t>+k</w:t>
      </w:r>
      <w:r>
        <w:rPr>
          <w:rFonts w:ascii="Open Sans" w:hAnsi="Open Sans" w:cs="Open Sans" w:hint="eastAsia"/>
          <w:color w:val="333333"/>
          <w:sz w:val="32"/>
          <w:szCs w:val="32"/>
        </w:rPr>
        <w:t>棵线段树，分别存储下标满足</w:t>
      </w:r>
      <w:r>
        <w:rPr>
          <w:rFonts w:ascii="Open Sans" w:hAnsi="Open Sans" w:cs="Open Sans" w:hint="eastAsia"/>
          <w:color w:val="333333"/>
          <w:sz w:val="32"/>
          <w:szCs w:val="32"/>
        </w:rPr>
        <w:t>%1=0,%2=0,%2=1,%3=0</w:t>
      </w:r>
      <w:r>
        <w:rPr>
          <w:rFonts w:ascii="Open Sans" w:hAnsi="Open Sans" w:cs="Open Sans"/>
          <w:color w:val="333333"/>
          <w:sz w:val="32"/>
          <w:szCs w:val="32"/>
        </w:rPr>
        <w:t>…</w:t>
      </w:r>
      <w:r>
        <w:rPr>
          <w:rFonts w:ascii="Open Sans" w:hAnsi="Open Sans" w:cs="Open Sans" w:hint="eastAsia"/>
          <w:color w:val="333333"/>
          <w:sz w:val="32"/>
          <w:szCs w:val="32"/>
        </w:rPr>
        <w:t>.%k=k-1</w:t>
      </w:r>
      <w:r>
        <w:rPr>
          <w:rFonts w:ascii="Open Sans" w:hAnsi="Open Sans" w:cs="Open Sans" w:hint="eastAsia"/>
          <w:color w:val="333333"/>
          <w:sz w:val="32"/>
          <w:szCs w:val="32"/>
        </w:rPr>
        <w:t>时的数据。单点更新时更新满足条件的</w:t>
      </w:r>
      <w:r>
        <w:rPr>
          <w:rFonts w:ascii="Open Sans" w:hAnsi="Open Sans" w:cs="Open Sans" w:hint="eastAsia"/>
          <w:color w:val="333333"/>
          <w:sz w:val="32"/>
          <w:szCs w:val="32"/>
        </w:rPr>
        <w:t>k</w:t>
      </w:r>
      <w:r>
        <w:rPr>
          <w:rFonts w:ascii="Open Sans" w:hAnsi="Open Sans" w:cs="Open Sans" w:hint="eastAsia"/>
          <w:color w:val="333333"/>
          <w:sz w:val="32"/>
          <w:szCs w:val="32"/>
        </w:rPr>
        <w:t>棵线段树，查询时查询满足条件的一棵线段树即可。</w:t>
      </w:r>
    </w:p>
    <w:p w:rsidR="006B3E06" w:rsidRDefault="006B3E06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K</w:t>
      </w:r>
      <w:r>
        <w:rPr>
          <w:rFonts w:ascii="Open Sans" w:hAnsi="Open Sans" w:cs="Open Sans" w:hint="eastAsia"/>
          <w:color w:val="333333"/>
          <w:sz w:val="32"/>
          <w:szCs w:val="32"/>
        </w:rPr>
        <w:t>应该取多少呢？这是一个玄学问题。</w:t>
      </w:r>
    </w:p>
    <w:p w:rsidR="006B3E06" w:rsidRDefault="006B3E06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以下是我用同一套代码，仅仅修改程序中常量</w:t>
      </w:r>
      <w:r>
        <w:rPr>
          <w:rFonts w:ascii="Open Sans" w:hAnsi="Open Sans" w:cs="Open Sans" w:hint="eastAsia"/>
          <w:color w:val="333333"/>
          <w:sz w:val="32"/>
          <w:szCs w:val="32"/>
        </w:rPr>
        <w:t>maxk</w:t>
      </w:r>
      <w:r>
        <w:rPr>
          <w:rFonts w:ascii="Open Sans" w:hAnsi="Open Sans" w:cs="Open Sans" w:hint="eastAsia"/>
          <w:color w:val="333333"/>
          <w:sz w:val="32"/>
          <w:szCs w:val="32"/>
        </w:rPr>
        <w:t>的值得到的结果：</w:t>
      </w:r>
    </w:p>
    <w:p w:rsidR="006B3E06" w:rsidRDefault="006B3E06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M</w:t>
      </w:r>
      <w:r>
        <w:rPr>
          <w:rFonts w:ascii="Open Sans" w:hAnsi="Open Sans" w:cs="Open Sans" w:hint="eastAsia"/>
          <w:color w:val="333333"/>
          <w:sz w:val="32"/>
          <w:szCs w:val="32"/>
        </w:rPr>
        <w:t xml:space="preserve">axk  </w:t>
      </w:r>
      <w:r>
        <w:rPr>
          <w:rFonts w:ascii="Open Sans" w:hAnsi="Open Sans" w:cs="Open Sans" w:hint="eastAsia"/>
          <w:color w:val="333333"/>
          <w:sz w:val="32"/>
          <w:szCs w:val="32"/>
        </w:rPr>
        <w:t>空间</w:t>
      </w:r>
      <w:r>
        <w:rPr>
          <w:rFonts w:ascii="Open Sans" w:hAnsi="Open Sans" w:cs="Open Sans" w:hint="eastAsia"/>
          <w:color w:val="333333"/>
          <w:sz w:val="32"/>
          <w:szCs w:val="32"/>
        </w:rPr>
        <w:t xml:space="preserve">       </w:t>
      </w:r>
      <w:r>
        <w:rPr>
          <w:rFonts w:ascii="Open Sans" w:hAnsi="Open Sans" w:cs="Open Sans" w:hint="eastAsia"/>
          <w:color w:val="333333"/>
          <w:sz w:val="32"/>
          <w:szCs w:val="32"/>
        </w:rPr>
        <w:t>时间</w:t>
      </w:r>
    </w:p>
    <w:p w:rsidR="006B3E06" w:rsidRDefault="006B3E06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4    14668kb   236ms</w:t>
      </w:r>
    </w:p>
    <w:p w:rsidR="006B3E06" w:rsidRDefault="006B3E06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5    20128kb   187ms</w:t>
      </w:r>
    </w:p>
    <w:p w:rsidR="006B3E06" w:rsidRDefault="006B3E06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6    26700kb   219ms</w:t>
      </w:r>
    </w:p>
    <w:p w:rsidR="006B3E06" w:rsidRDefault="006B3E06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7    34348kb   243ms</w:t>
      </w:r>
    </w:p>
    <w:p w:rsidR="006B3E06" w:rsidRDefault="006B3E06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8    43096kb   276ms</w:t>
      </w:r>
    </w:p>
    <w:p w:rsidR="006B3E06" w:rsidRDefault="006B3E06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lastRenderedPageBreak/>
        <w:t>10   63884kb   329ms</w:t>
      </w:r>
    </w:p>
    <w:p w:rsidR="006B3E06" w:rsidRDefault="006B3E06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由此可见，</w:t>
      </w:r>
      <w:r>
        <w:rPr>
          <w:rFonts w:ascii="Open Sans" w:hAnsi="Open Sans" w:cs="Open Sans" w:hint="eastAsia"/>
          <w:color w:val="333333"/>
          <w:sz w:val="32"/>
          <w:szCs w:val="32"/>
        </w:rPr>
        <w:t>K=5</w:t>
      </w:r>
      <w:r>
        <w:rPr>
          <w:rFonts w:ascii="Open Sans" w:hAnsi="Open Sans" w:cs="Open Sans" w:hint="eastAsia"/>
          <w:color w:val="333333"/>
          <w:sz w:val="32"/>
          <w:szCs w:val="32"/>
        </w:rPr>
        <w:t>时时间复杂度最优，空间占用也相对较少。</w:t>
      </w:r>
    </w:p>
    <w:p w:rsidR="0021544C" w:rsidRPr="008F092B" w:rsidRDefault="0021544C" w:rsidP="008F092B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AC</w:t>
      </w:r>
      <w:r>
        <w:rPr>
          <w:rFonts w:ascii="Open Sans" w:hAnsi="Open Sans" w:cs="Open Sans" w:hint="eastAsia"/>
          <w:color w:val="333333"/>
          <w:sz w:val="32"/>
          <w:szCs w:val="32"/>
        </w:rPr>
        <w:t>代码：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&lt;cstdio&gt;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&lt;iostream&gt;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&lt;string.h&gt;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using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namespace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std;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typedef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ll;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maxn=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70005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maxk=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7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treenum=maxk*(maxk+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)/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struct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l,r,lc,rc;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max[treenum];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};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maxn*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3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];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num;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a[maxn];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b[maxk+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][maxk+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];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max(ll a,ll b)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(a&gt;b)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a;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build(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now].l=l;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now].r=r;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(l==r)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memset(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tree[now].max,-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0x2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sizeof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(tree[now].max));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"%lld"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,&amp;a[l]);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i=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;i&lt;=maxk;i++) 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now].max[b[i][l%i]]=a[l];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now].lc=num;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num,l,(l+r)/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now].rc=num;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num,(l+r)/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+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,r);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i=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;i&lt;treenum;i++) 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now].max[i]=max(tree[tree[now].lc].max[i],tree[tree[now].rc].max[i]);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  <w:t xml:space="preserve">cout &lt;&lt; now &lt;&lt; ' ' &lt;&lt; </w:t>
      </w:r>
      <w:proofErr w:type="gramStart"/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tree[</w:t>
      </w:r>
      <w:proofErr w:type="gramEnd"/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now].l &lt;&lt; ' ' &lt;&lt; tree[now].r &lt;&lt; ' ' &lt;&lt; tree[now].max[3] &lt;&lt; endl;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update(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pos,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c)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(pos==tree[now].l&amp;&amp;pos==tree[now].r)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i=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;i&lt;=maxk;i++) 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now].max[b[i][pos%i]]+=c;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(pos&lt;=(tree[now].l+tree[now].r)/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tree[now].lc,pos,c);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(pos&gt;(tree[now].l+tree[now].r)/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tree[now].rc,pos,c);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i=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;i&lt;=maxk;i++) 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tree[now].max[b[i][pos%i]]=max(tree[tree[now].lc].max[b[i][pos%i]],tree[tree[now].rc].max[b[i][pos%i]]);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}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findmax(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r,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sn)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  <w:t xml:space="preserve">cout &lt;&lt; now &lt;&lt; ' ' &lt;&lt; </w:t>
      </w:r>
      <w:proofErr w:type="gramStart"/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tree[</w:t>
      </w:r>
      <w:proofErr w:type="gramEnd"/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now].l &lt;&lt; ' ' &lt;&lt; tree[now].r &lt;&lt; ' ' &lt;&lt; tree[now].max[sn] &lt;&lt; endl;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(l&lt;=tree[now].l&amp;&amp;r&gt;=tree[now].r)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tree[now].max[sn];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(r&lt;=</w:t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tree[now].lc].r)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findmax(tree[now].lc,l,r,sn);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</w:t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(l&gt;=tree[tree[now].rc].l)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findmax(tree[now].rc,l,r,sn); </w:t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     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max(findmax(tree[now].lc,l,r,sn),findmax(tree[now].rc,l,r,sn));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main()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i,j,n,m,c,x,y;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,&amp;n);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num=</w:t>
      </w:r>
      <w:proofErr w:type="gramEnd"/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;i&lt;=maxk;i++) 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(j=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;j&lt;i;j++)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b[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i][j]=num++;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num=</w:t>
      </w:r>
      <w:proofErr w:type="gramEnd"/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,n);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,&amp;m);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;i&lt;=m;i++)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"%d%d%d"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,&amp;x,&amp;y,&amp;c);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(x==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)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(c&lt;=maxk)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printf(</w:t>
      </w:r>
      <w:proofErr w:type="gramEnd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"%lld\n"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,findmax(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,y,n,b[c][y%c]));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ans=-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0x3f3f3f3f3f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(j=y;j&lt;=n;j+=c) 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ans=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max(ans,a[j]);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printf(</w:t>
      </w:r>
      <w:proofErr w:type="gramEnd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"%lld\n"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,ans);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}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a[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y]+=c;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,y,c);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8F092B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8F092B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/*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10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1 6 1 4 9 4 8 2 8 5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10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1 3 3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0 5 4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0 3 8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1 2 5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1 4 8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1 7 5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1 3 6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0 1 2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1 5 3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t>1 4 9</w:t>
      </w:r>
    </w:p>
    <w:p w:rsidR="008F092B" w:rsidRPr="008F092B" w:rsidRDefault="008F092B" w:rsidP="008F092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F092B">
        <w:rPr>
          <w:rFonts w:ascii="Consolas" w:eastAsia="宋体" w:hAnsi="Consolas" w:cs="Consolas"/>
          <w:color w:val="999999"/>
          <w:kern w:val="0"/>
          <w:sz w:val="20"/>
          <w:szCs w:val="20"/>
        </w:rPr>
        <w:lastRenderedPageBreak/>
        <w:t>*/</w:t>
      </w:r>
    </w:p>
    <w:p w:rsidR="008F092B" w:rsidRDefault="008F092B" w:rsidP="008F092B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 w:hint="eastAsia"/>
          <w:b/>
          <w:bCs/>
          <w:color w:val="333333"/>
          <w:kern w:val="36"/>
          <w:sz w:val="54"/>
          <w:szCs w:val="54"/>
        </w:rPr>
      </w:pPr>
    </w:p>
    <w:p w:rsidR="001268BB" w:rsidRDefault="001268BB" w:rsidP="008F092B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 w:hint="eastAsia"/>
          <w:b/>
          <w:bCs/>
          <w:color w:val="333333"/>
          <w:kern w:val="36"/>
          <w:sz w:val="54"/>
          <w:szCs w:val="54"/>
        </w:rPr>
      </w:pPr>
    </w:p>
    <w:p w:rsidR="001268BB" w:rsidRDefault="001268BB" w:rsidP="008F092B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 w:hint="eastAsia"/>
          <w:b/>
          <w:bCs/>
          <w:color w:val="333333"/>
          <w:kern w:val="36"/>
          <w:sz w:val="54"/>
          <w:szCs w:val="54"/>
        </w:rPr>
      </w:pPr>
    </w:p>
    <w:p w:rsidR="001268BB" w:rsidRDefault="001268BB" w:rsidP="008F092B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 w:hint="eastAsia"/>
          <w:b/>
          <w:bCs/>
          <w:color w:val="333333"/>
          <w:kern w:val="36"/>
          <w:sz w:val="54"/>
          <w:szCs w:val="54"/>
        </w:rPr>
      </w:pPr>
    </w:p>
    <w:p w:rsidR="001268BB" w:rsidRDefault="001268BB" w:rsidP="008F092B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8F092B" w:rsidRDefault="008F092B" w:rsidP="008F092B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8F092B" w:rsidRDefault="008F092B" w:rsidP="008F092B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 w:hint="eastAsia"/>
          <w:b/>
          <w:bCs/>
          <w:color w:val="333333"/>
          <w:kern w:val="36"/>
          <w:sz w:val="54"/>
          <w:szCs w:val="54"/>
        </w:rPr>
      </w:pPr>
    </w:p>
    <w:p w:rsidR="001268BB" w:rsidRDefault="001268BB" w:rsidP="008F092B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 w:hint="eastAsia"/>
          <w:b/>
          <w:bCs/>
          <w:color w:val="333333"/>
          <w:kern w:val="36"/>
          <w:sz w:val="54"/>
          <w:szCs w:val="54"/>
        </w:rPr>
      </w:pPr>
    </w:p>
    <w:p w:rsidR="001268BB" w:rsidRDefault="001268BB" w:rsidP="008F092B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 w:hint="eastAsia"/>
          <w:b/>
          <w:bCs/>
          <w:color w:val="333333"/>
          <w:kern w:val="36"/>
          <w:sz w:val="54"/>
          <w:szCs w:val="54"/>
        </w:rPr>
      </w:pPr>
    </w:p>
    <w:p w:rsidR="001268BB" w:rsidRPr="008F092B" w:rsidRDefault="001268BB" w:rsidP="008F092B">
      <w:pPr>
        <w:widowControl/>
        <w:shd w:val="clear" w:color="auto" w:fill="FFFFFF"/>
        <w:spacing w:before="300" w:after="150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8949EF" w:rsidRPr="008949EF" w:rsidRDefault="008949EF" w:rsidP="008949EF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8949E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lastRenderedPageBreak/>
        <w:t xml:space="preserve">J - </w:t>
      </w:r>
      <w:proofErr w:type="gramStart"/>
      <w:r w:rsidRPr="008949E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wtmsb</w:t>
      </w:r>
      <w:proofErr w:type="gramEnd"/>
    </w:p>
    <w:p w:rsidR="008949EF" w:rsidRPr="008949EF" w:rsidRDefault="008949EF" w:rsidP="008949EF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8949EF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1000/100MS (Java/Others)     Memory Limit: 131072/131072KB (Java/Others)</w:t>
      </w:r>
    </w:p>
    <w:p w:rsidR="008949EF" w:rsidRPr="008949EF" w:rsidRDefault="008949EF" w:rsidP="008949EF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8949EF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2B5CCA" w:rsidRDefault="008949EF" w:rsidP="008949EF">
      <w:pPr>
        <w:widowControl/>
        <w:shd w:val="clear" w:color="auto" w:fill="FFFFFF"/>
        <w:jc w:val="left"/>
        <w:rPr>
          <w:rFonts w:ascii="Open Sans" w:eastAsia="宋体" w:hAnsi="Open Sans" w:cs="Open Sans"/>
          <w:noProof/>
          <w:color w:val="333333"/>
          <w:kern w:val="0"/>
          <w:szCs w:val="21"/>
        </w:rPr>
      </w:pPr>
      <w:r w:rsidRPr="008949EF">
        <w:rPr>
          <w:rFonts w:ascii="Open Sans" w:eastAsia="宋体" w:hAnsi="Open Sans" w:cs="Open Sans"/>
          <w:color w:val="333333"/>
          <w:kern w:val="0"/>
          <w:szCs w:val="21"/>
        </w:rPr>
        <w:t>这天，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AutSky</w:t>
      </w:r>
      <w:r w:rsidRPr="008949E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_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JadeK</w:t>
      </w:r>
      <w:r w:rsidRPr="008949E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AutSky_JadeK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看到了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8949E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张图片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他忍不住说道：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我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TM</w:t>
      </w:r>
      <w:r w:rsidRPr="008949E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TM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社保！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br/>
      </w:r>
    </w:p>
    <w:p w:rsidR="008949EF" w:rsidRPr="008949EF" w:rsidRDefault="008949EF" w:rsidP="008949EF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>
        <w:rPr>
          <w:rFonts w:ascii="Open Sans" w:eastAsia="宋体" w:hAnsi="Open Sans" w:cs="Open Sans"/>
          <w:noProof/>
          <w:color w:val="333333"/>
          <w:kern w:val="0"/>
          <w:szCs w:val="21"/>
        </w:rPr>
        <w:drawing>
          <wp:inline distT="0" distB="0" distL="0" distR="0">
            <wp:extent cx="4198620" cy="2827020"/>
            <wp:effectExtent l="0" t="0" r="0" b="0"/>
            <wp:docPr id="1" name="图片 1" descr="https://ss3.bdstatic.com/70cFv8Sh_Q1YnxGkpoWK1HF6hhy/it/u=3255844562,3444322073&amp;fm=1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3.bdstatic.com/70cFv8Sh_Q1YnxGkpoWK1HF6hhy/it/u=3255844562,3444322073&amp;fm=11&amp;gp=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每张图片有一个社保值，他可以合并两张图片，合并所得的图片的社保值是原来两张图片的社保值之</w:t>
      </w:r>
      <w:proofErr w:type="gramStart"/>
      <w:r w:rsidRPr="008949EF">
        <w:rPr>
          <w:rFonts w:ascii="Open Sans" w:eastAsia="宋体" w:hAnsi="Open Sans" w:cs="Open Sans"/>
          <w:color w:val="333333"/>
          <w:kern w:val="0"/>
          <w:szCs w:val="21"/>
        </w:rPr>
        <w:t>和</w:t>
      </w:r>
      <w:proofErr w:type="gramEnd"/>
      <w:r w:rsidRPr="008949EF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每次合并需要消耗的体力也是原来两张图片的社保值之</w:t>
      </w:r>
      <w:proofErr w:type="gramStart"/>
      <w:r w:rsidRPr="008949EF">
        <w:rPr>
          <w:rFonts w:ascii="Open Sans" w:eastAsia="宋体" w:hAnsi="Open Sans" w:cs="Open Sans"/>
          <w:color w:val="333333"/>
          <w:kern w:val="0"/>
          <w:szCs w:val="21"/>
        </w:rPr>
        <w:t>和</w:t>
      </w:r>
      <w:proofErr w:type="gramEnd"/>
      <w:r w:rsidRPr="008949EF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显然，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8949E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−1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次合并之后，只剩下一张图片。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他想知道，在这个过程中，他消耗的总体力最少是多少。</w:t>
      </w:r>
    </w:p>
    <w:p w:rsidR="008949EF" w:rsidRPr="008949EF" w:rsidRDefault="008949EF" w:rsidP="008949EF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8949EF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8949EF" w:rsidRPr="008949EF" w:rsidRDefault="008949EF" w:rsidP="008949EF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949EF">
        <w:rPr>
          <w:rFonts w:ascii="Open Sans" w:eastAsia="宋体" w:hAnsi="Open Sans" w:cs="Open Sans"/>
          <w:color w:val="333333"/>
          <w:kern w:val="0"/>
          <w:szCs w:val="21"/>
        </w:rPr>
        <w:t>第一行包含一个整数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8949E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第二行包含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8949E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proofErr w:type="gramStart"/>
      <w:r w:rsidRPr="008949EF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8949EF">
        <w:rPr>
          <w:rFonts w:ascii="Open Sans" w:eastAsia="宋体" w:hAnsi="Open Sans" w:cs="Open Sans"/>
          <w:color w:val="333333"/>
          <w:kern w:val="0"/>
          <w:szCs w:val="21"/>
        </w:rPr>
        <w:t>整数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8949EF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8949E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8949EF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8949E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,…,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8949EF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n</w:t>
      </w:r>
      <w:r w:rsidRPr="008949E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A1,A2,…,An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，代表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8949E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张图片的社保值。</w:t>
      </w:r>
    </w:p>
    <w:p w:rsidR="008949EF" w:rsidRPr="008949EF" w:rsidRDefault="008949EF" w:rsidP="008949EF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8949EF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8949EF" w:rsidRPr="008949EF" w:rsidRDefault="008949EF" w:rsidP="008949EF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949EF">
        <w:rPr>
          <w:rFonts w:ascii="Open Sans" w:eastAsia="宋体" w:hAnsi="Open Sans" w:cs="Open Sans"/>
          <w:color w:val="333333"/>
          <w:kern w:val="0"/>
          <w:szCs w:val="21"/>
        </w:rPr>
        <w:t>输出一行，包含一个整数，代表他消耗的总体力最少是多少。</w:t>
      </w:r>
    </w:p>
    <w:p w:rsidR="008949EF" w:rsidRPr="008949EF" w:rsidRDefault="008949EF" w:rsidP="008949EF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8949EF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0"/>
        <w:gridCol w:w="12842"/>
      </w:tblGrid>
      <w:tr w:rsidR="008949EF" w:rsidRPr="008949EF" w:rsidTr="008949EF">
        <w:trPr>
          <w:trHeight w:val="772"/>
          <w:tblHeader/>
        </w:trPr>
        <w:tc>
          <w:tcPr>
            <w:tcW w:w="494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49EF" w:rsidRPr="008949EF" w:rsidRDefault="008949EF" w:rsidP="008949EF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949E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Sample Input</w:t>
            </w:r>
          </w:p>
        </w:tc>
        <w:tc>
          <w:tcPr>
            <w:tcW w:w="1284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49EF" w:rsidRPr="008949EF" w:rsidRDefault="008949EF" w:rsidP="008949EF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949E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8949EF" w:rsidRPr="008949EF" w:rsidTr="008949EF">
        <w:tc>
          <w:tcPr>
            <w:tcW w:w="4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9EF" w:rsidRPr="008949EF" w:rsidRDefault="008949EF" w:rsidP="008949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8949EF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</w:t>
            </w:r>
          </w:p>
          <w:p w:rsidR="008949EF" w:rsidRPr="008949EF" w:rsidRDefault="008949EF" w:rsidP="008949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8949EF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1 2 9</w:t>
            </w:r>
          </w:p>
        </w:tc>
        <w:tc>
          <w:tcPr>
            <w:tcW w:w="12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9EF" w:rsidRPr="008949EF" w:rsidRDefault="008949EF" w:rsidP="008949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8949EF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15</w:t>
            </w:r>
          </w:p>
        </w:tc>
      </w:tr>
    </w:tbl>
    <w:p w:rsidR="008949EF" w:rsidRPr="008949EF" w:rsidRDefault="008949EF" w:rsidP="008949EF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8949EF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Hint</w:t>
      </w:r>
    </w:p>
    <w:p w:rsidR="008949EF" w:rsidRPr="008949EF" w:rsidRDefault="008949EF" w:rsidP="008949EF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949E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8949E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≤20000</w:t>
      </w:r>
      <w:r w:rsidRPr="008949E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1≤n≤20000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8949EF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8949E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8949EF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8949EF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8949EF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≤2000</w:t>
      </w:r>
      <w:r w:rsidRPr="008949EF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1≤Ai≤2000</w:t>
      </w:r>
    </w:p>
    <w:p w:rsidR="00636256" w:rsidRDefault="008949EF" w:rsidP="00CF0EA6">
      <w:pPr>
        <w:rPr>
          <w:sz w:val="32"/>
        </w:rPr>
      </w:pPr>
      <w:r>
        <w:rPr>
          <w:sz w:val="32"/>
        </w:rPr>
        <w:t>题意</w:t>
      </w:r>
      <w:r>
        <w:rPr>
          <w:rFonts w:hint="eastAsia"/>
          <w:sz w:val="32"/>
        </w:rPr>
        <w:t>：</w:t>
      </w:r>
    </w:p>
    <w:p w:rsidR="00CF0EA6" w:rsidRDefault="008949EF" w:rsidP="00CF0EA6">
      <w:pPr>
        <w:rPr>
          <w:sz w:val="32"/>
        </w:rPr>
      </w:pPr>
      <w:r>
        <w:rPr>
          <w:sz w:val="32"/>
        </w:rPr>
        <w:t>一串数列有</w:t>
      </w:r>
      <w:r>
        <w:rPr>
          <w:rFonts w:hint="eastAsia"/>
          <w:sz w:val="32"/>
        </w:rPr>
        <w:t>N</w:t>
      </w:r>
      <w:r>
        <w:rPr>
          <w:rFonts w:hint="eastAsia"/>
          <w:sz w:val="32"/>
        </w:rPr>
        <w:t>个数，每次操作可以合并任意两个数，代价是两个数的和，询问合并</w:t>
      </w:r>
      <w:r>
        <w:rPr>
          <w:rFonts w:hint="eastAsia"/>
          <w:sz w:val="32"/>
        </w:rPr>
        <w:t>N-1</w:t>
      </w:r>
      <w:r>
        <w:rPr>
          <w:rFonts w:hint="eastAsia"/>
          <w:sz w:val="32"/>
        </w:rPr>
        <w:t>次后的最小代价。</w:t>
      </w:r>
    </w:p>
    <w:p w:rsidR="00636256" w:rsidRDefault="008949EF" w:rsidP="00CF0EA6">
      <w:pPr>
        <w:rPr>
          <w:sz w:val="32"/>
        </w:rPr>
      </w:pPr>
      <w:r>
        <w:rPr>
          <w:rFonts w:hint="eastAsia"/>
          <w:sz w:val="32"/>
        </w:rPr>
        <w:t>题解：</w:t>
      </w:r>
    </w:p>
    <w:p w:rsidR="008949EF" w:rsidRDefault="008949EF" w:rsidP="00CF0EA6">
      <w:pPr>
        <w:rPr>
          <w:sz w:val="32"/>
        </w:rPr>
      </w:pPr>
      <w:r>
        <w:rPr>
          <w:rFonts w:hint="eastAsia"/>
          <w:sz w:val="32"/>
        </w:rPr>
        <w:t>贪心，每次将最小的两个数合并。</w:t>
      </w:r>
    </w:p>
    <w:p w:rsidR="00636256" w:rsidRDefault="00636256" w:rsidP="00CF0EA6">
      <w:pPr>
        <w:rPr>
          <w:sz w:val="32"/>
        </w:rPr>
      </w:pPr>
      <w:r>
        <w:rPr>
          <w:sz w:val="32"/>
        </w:rPr>
        <w:t>如何快速找到最小的两个数呢</w:t>
      </w:r>
      <w:r>
        <w:rPr>
          <w:rFonts w:hint="eastAsia"/>
          <w:sz w:val="32"/>
        </w:rPr>
        <w:t>？</w:t>
      </w:r>
      <w:r>
        <w:rPr>
          <w:sz w:val="32"/>
        </w:rPr>
        <w:t>可以用小根堆</w:t>
      </w:r>
      <w:r>
        <w:rPr>
          <w:rFonts w:hint="eastAsia"/>
          <w:sz w:val="32"/>
        </w:rPr>
        <w:t>。</w:t>
      </w:r>
      <w:r>
        <w:rPr>
          <w:sz w:val="32"/>
        </w:rPr>
        <w:t>因为</w:t>
      </w:r>
      <w:r>
        <w:rPr>
          <w:rFonts w:hint="eastAsia"/>
          <w:sz w:val="32"/>
        </w:rPr>
        <w:t>C++</w:t>
      </w:r>
      <w:r>
        <w:rPr>
          <w:rFonts w:hint="eastAsia"/>
          <w:sz w:val="32"/>
        </w:rPr>
        <w:t>内部已经存在优先队列的模板，所以可以直接利用标准模板库</w:t>
      </w:r>
      <w:r w:rsidR="00046E4C">
        <w:rPr>
          <w:rFonts w:hint="eastAsia"/>
          <w:sz w:val="32"/>
        </w:rPr>
        <w:t>找到两个最小的元素。</w:t>
      </w:r>
    </w:p>
    <w:p w:rsidR="008949EF" w:rsidRDefault="008949EF" w:rsidP="00CF0EA6">
      <w:pPr>
        <w:rPr>
          <w:sz w:val="32"/>
        </w:rPr>
      </w:pPr>
      <w:r>
        <w:rPr>
          <w:rFonts w:hint="eastAsia"/>
          <w:sz w:val="32"/>
        </w:rPr>
        <w:t>AC</w:t>
      </w:r>
      <w:r>
        <w:rPr>
          <w:rFonts w:hint="eastAsia"/>
          <w:sz w:val="32"/>
        </w:rPr>
        <w:t>代码：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&lt;cstdio&gt;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&lt;iostream&gt;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&lt;queue&gt;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u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using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namespace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std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046E4C" w:rsidRPr="00046E4C" w:rsidRDefault="00046E4C" w:rsidP="00046E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Style w:val="pln"/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999999"/>
          <w:kern w:val="0"/>
          <w:sz w:val="20"/>
          <w:szCs w:val="20"/>
        </w:rPr>
        <w:t>优先队列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>priority_queue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vector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&lt;int&gt;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greater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&lt;int&gt;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q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main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ans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lastRenderedPageBreak/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>q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push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ans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proofErr w:type="gramEnd"/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ans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+=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q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top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();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q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pop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ans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+=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q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top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();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q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pop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q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push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printf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ans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AF44A0" w:rsidRDefault="00AF44A0" w:rsidP="00AF44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183D87" w:rsidRDefault="00183D87" w:rsidP="00183D87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183D87" w:rsidRDefault="00183D87" w:rsidP="00183D87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183D87" w:rsidRDefault="00183D87" w:rsidP="00183D87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183D87" w:rsidRDefault="00183D87" w:rsidP="00183D87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183D87" w:rsidRDefault="00183D87" w:rsidP="00183D87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183D87" w:rsidRDefault="00183D87" w:rsidP="00183D87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lastRenderedPageBreak/>
        <w:t xml:space="preserve">K - </w:t>
      </w:r>
      <w:r>
        <w:rPr>
          <w:rFonts w:ascii="Open Sans" w:hAnsi="Open Sans" w:cs="Open Sans"/>
          <w:color w:val="333333"/>
          <w:sz w:val="54"/>
          <w:szCs w:val="54"/>
        </w:rPr>
        <w:t>老司机破阵</w:t>
      </w:r>
    </w:p>
    <w:p w:rsidR="00183D87" w:rsidRDefault="00183D87" w:rsidP="00183D87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4500/1500MS (Java/Others)     Memory Limit: 65535/65535KB (Java/Others)</w:t>
      </w:r>
    </w:p>
    <w:p w:rsidR="00183D87" w:rsidRDefault="00183D87" w:rsidP="00183D87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183D87" w:rsidRDefault="00183D87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老司机的女朋友被坏人抓起来了，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护女票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心切的老司机心急火燎的赶到坏人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藏匿女票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的地点想要救出她，但是老司机的神通广大坏人们早有耳闻，等老司机赶到时已经有一个法阵摆在他的面前阻挡着他。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法阵是一条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直线上的</w:t>
      </w:r>
      <w:r>
        <w:rPr>
          <w:rStyle w:val="a8"/>
          <w:rFonts w:ascii="Open Sans" w:hAnsi="Open Sans" w:cs="Open Sans"/>
          <w:color w:val="333333"/>
          <w:sz w:val="21"/>
          <w:szCs w:val="21"/>
        </w:rPr>
        <w:t>n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法力元件构成的，老司机每次可以将一个法力元件击碎，法阵的能量就是所有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Style w:val="a5"/>
          <w:rFonts w:ascii="Open Sans" w:hAnsi="Open Sans" w:cs="Open Sans"/>
          <w:b/>
          <w:bCs/>
          <w:color w:val="333333"/>
          <w:sz w:val="21"/>
          <w:szCs w:val="21"/>
        </w:rPr>
        <w:t>连贯的元件能量和的最大值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老司机非常的自信，他有一套自己的破除法阵的方案</w:t>
      </w:r>
      <w:del w:id="1" w:author="Unknown">
        <w:r>
          <w:rPr>
            <w:rFonts w:ascii="Open Sans" w:hAnsi="Open Sans" w:cs="Open Sans"/>
            <w:color w:val="333333"/>
            <w:sz w:val="21"/>
            <w:szCs w:val="21"/>
          </w:rPr>
          <w:delText>（虽然不见得是最佳）</w:delText>
        </w:r>
      </w:del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Style w:val="a5"/>
          <w:rFonts w:ascii="Open Sans" w:hAnsi="Open Sans" w:cs="Open Sans"/>
          <w:b/>
          <w:bCs/>
          <w:color w:val="333333"/>
          <w:sz w:val="21"/>
          <w:szCs w:val="21"/>
        </w:rPr>
        <w:t>老司机希望能实时的关注着法阵的能量</w:t>
      </w:r>
      <w:r>
        <w:rPr>
          <w:rFonts w:ascii="Open Sans" w:hAnsi="Open Sans" w:cs="Open Sans"/>
          <w:color w:val="333333"/>
          <w:sz w:val="21"/>
          <w:szCs w:val="21"/>
        </w:rPr>
        <w:t>，一旦能量允许，他就破阵而入，救出女票。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忙着破阵的老司机自然没有功夫去计算他每步操作之后法阵的能量，他只能将此重任交与在座的各位大侠，请大家助他一臂之力。</w:t>
      </w:r>
    </w:p>
    <w:p w:rsidR="00183D87" w:rsidRDefault="00183D87" w:rsidP="00183D87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183D87" w:rsidRDefault="00183D87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第一行</w:t>
      </w:r>
      <w:r>
        <w:rPr>
          <w:rFonts w:ascii="Open Sans" w:hAnsi="Open Sans" w:cs="Open Sans"/>
          <w:color w:val="333333"/>
          <w:sz w:val="21"/>
          <w:szCs w:val="21"/>
        </w:rPr>
        <w:t>n (1 ≤ n ≤ 100,000)</w:t>
      </w:r>
      <w:r>
        <w:rPr>
          <w:rFonts w:ascii="Open Sans" w:hAnsi="Open Sans" w:cs="Open Sans"/>
          <w:color w:val="333333"/>
          <w:sz w:val="21"/>
          <w:szCs w:val="21"/>
        </w:rPr>
        <w:t>，为法力元件数量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第二行有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个数，为每个法力元件所含有的能量</w:t>
      </w:r>
      <w:r>
        <w:rPr>
          <w:rFonts w:ascii="Open Sans" w:hAnsi="Open Sans" w:cs="Open Sans"/>
          <w:color w:val="333333"/>
          <w:sz w:val="21"/>
          <w:szCs w:val="21"/>
        </w:rPr>
        <w:t>ei(0 ≤ ei ≤ 1e9)</w:t>
      </w:r>
      <w:r>
        <w:rPr>
          <w:rFonts w:ascii="Open Sans" w:hAnsi="Open Sans" w:cs="Open Sans"/>
          <w:color w:val="333333"/>
          <w:sz w:val="21"/>
          <w:szCs w:val="21"/>
        </w:rPr>
        <w:br/>
      </w:r>
      <w:r>
        <w:rPr>
          <w:rFonts w:ascii="Open Sans" w:hAnsi="Open Sans" w:cs="Open Sans"/>
          <w:color w:val="333333"/>
          <w:sz w:val="21"/>
          <w:szCs w:val="21"/>
        </w:rPr>
        <w:t>第三行有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个数，为老司机击破法力元件的顺序</w:t>
      </w:r>
    </w:p>
    <w:p w:rsidR="00183D87" w:rsidRDefault="00183D87" w:rsidP="00183D87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183D87" w:rsidRDefault="00183D87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输出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行，为老司机每次击破法力元件后法阵的能量。</w:t>
      </w:r>
    </w:p>
    <w:p w:rsidR="00183D87" w:rsidRDefault="00183D87" w:rsidP="00183D87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3"/>
        <w:gridCol w:w="12559"/>
      </w:tblGrid>
      <w:tr w:rsidR="00183D87" w:rsidTr="008B7858">
        <w:trPr>
          <w:tblHeader/>
        </w:trPr>
        <w:tc>
          <w:tcPr>
            <w:tcW w:w="522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3D87" w:rsidRDefault="00183D87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255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3D87" w:rsidRDefault="00183D87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183D87" w:rsidTr="008B7858">
        <w:tc>
          <w:tcPr>
            <w:tcW w:w="5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1 2 3 4 5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4 2 3 5 1</w:t>
            </w:r>
          </w:p>
        </w:tc>
        <w:tc>
          <w:tcPr>
            <w:tcW w:w="1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6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</w:t>
            </w:r>
          </w:p>
        </w:tc>
      </w:tr>
      <w:tr w:rsidR="00183D87" w:rsidTr="008B7858">
        <w:tc>
          <w:tcPr>
            <w:tcW w:w="5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8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5 5 4 4 6 6 5 5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5 2 8 7 1 3 4 6</w:t>
            </w:r>
          </w:p>
        </w:tc>
        <w:tc>
          <w:tcPr>
            <w:tcW w:w="1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18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16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11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8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8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6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6</w:t>
            </w:r>
          </w:p>
          <w:p w:rsidR="00183D87" w:rsidRDefault="00183D8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</w:t>
            </w:r>
          </w:p>
        </w:tc>
      </w:tr>
    </w:tbl>
    <w:p w:rsidR="00183D87" w:rsidRDefault="00183D87" w:rsidP="00183D87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lastRenderedPageBreak/>
        <w:t>Hint</w:t>
      </w:r>
    </w:p>
    <w:p w:rsidR="00183D87" w:rsidRDefault="00183D87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 wp14:anchorId="4F536A3B" wp14:editId="4E1F3E36">
            <wp:extent cx="5783580" cy="1211580"/>
            <wp:effectExtent l="0" t="0" r="7620" b="7620"/>
            <wp:docPr id="8" name="图片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87" w:rsidRDefault="00183D87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题意：</w:t>
      </w:r>
    </w:p>
    <w:p w:rsidR="00183D87" w:rsidRDefault="00183D87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对于一个长度为</w:t>
      </w:r>
      <w:r>
        <w:rPr>
          <w:rFonts w:ascii="Open Sans" w:hAnsi="Open Sans" w:cs="Open Sans" w:hint="eastAsia"/>
          <w:color w:val="333333"/>
          <w:sz w:val="32"/>
          <w:szCs w:val="32"/>
        </w:rPr>
        <w:t>N</w:t>
      </w:r>
      <w:r>
        <w:rPr>
          <w:rFonts w:ascii="Open Sans" w:hAnsi="Open Sans" w:cs="Open Sans" w:hint="eastAsia"/>
          <w:color w:val="333333"/>
          <w:sz w:val="32"/>
          <w:szCs w:val="32"/>
        </w:rPr>
        <w:t>的数列，进行单点删除、最大区间和查询两种操作。</w:t>
      </w:r>
    </w:p>
    <w:p w:rsidR="00183D87" w:rsidRDefault="00183D87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题解：</w:t>
      </w:r>
    </w:p>
    <w:p w:rsidR="00183D87" w:rsidRDefault="00183D87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这</w:t>
      </w:r>
      <w:proofErr w:type="gramStart"/>
      <w:r>
        <w:rPr>
          <w:rFonts w:ascii="Open Sans" w:hAnsi="Open Sans" w:cs="Open Sans" w:hint="eastAsia"/>
          <w:color w:val="333333"/>
          <w:sz w:val="32"/>
          <w:szCs w:val="32"/>
        </w:rPr>
        <w:t>题同样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涉及区间和，应想到</w:t>
      </w:r>
      <w:r>
        <w:rPr>
          <w:rFonts w:ascii="Open Sans" w:hAnsi="Open Sans" w:cs="Open Sans" w:hint="eastAsia"/>
          <w:color w:val="333333"/>
          <w:sz w:val="32"/>
          <w:szCs w:val="32"/>
        </w:rPr>
        <w:tab/>
      </w:r>
      <w:r>
        <w:rPr>
          <w:rFonts w:ascii="Open Sans" w:hAnsi="Open Sans" w:cs="Open Sans" w:hint="eastAsia"/>
          <w:color w:val="333333"/>
          <w:sz w:val="32"/>
          <w:szCs w:val="32"/>
        </w:rPr>
        <w:t>用线段树求解。</w:t>
      </w:r>
    </w:p>
    <w:p w:rsidR="00537CB5" w:rsidRDefault="00537CB5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最大区间和查询同</w:t>
      </w:r>
      <w:r>
        <w:rPr>
          <w:rFonts w:ascii="Open Sans" w:hAnsi="Open Sans" w:cs="Open Sans" w:hint="eastAsia"/>
          <w:color w:val="333333"/>
          <w:sz w:val="32"/>
          <w:szCs w:val="32"/>
        </w:rPr>
        <w:t>G</w:t>
      </w:r>
      <w:r>
        <w:rPr>
          <w:rFonts w:ascii="Open Sans" w:hAnsi="Open Sans" w:cs="Open Sans" w:hint="eastAsia"/>
          <w:color w:val="333333"/>
          <w:sz w:val="32"/>
          <w:szCs w:val="32"/>
        </w:rPr>
        <w:t>题类似，可以在线段树中通过递归解决。</w:t>
      </w:r>
    </w:p>
    <w:p w:rsidR="00537CB5" w:rsidRDefault="00537CB5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怎样处理单点删除呢？这里我使用了一个技巧：不直接删除该点，而是把该点的</w:t>
      </w:r>
      <w:proofErr w:type="gramStart"/>
      <w:r>
        <w:rPr>
          <w:rFonts w:ascii="Open Sans" w:hAnsi="Open Sans" w:cs="Open Sans" w:hint="eastAsia"/>
          <w:color w:val="333333"/>
          <w:sz w:val="32"/>
          <w:szCs w:val="32"/>
        </w:rPr>
        <w:t>值修改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为负无穷，这样从下至上递归最优结果时就不可能取到该点。这</w:t>
      </w:r>
      <w:proofErr w:type="gramStart"/>
      <w:r>
        <w:rPr>
          <w:rFonts w:ascii="Open Sans" w:hAnsi="Open Sans" w:cs="Open Sans" w:hint="eastAsia"/>
          <w:color w:val="333333"/>
          <w:sz w:val="32"/>
          <w:szCs w:val="32"/>
        </w:rPr>
        <w:t>题其他</w:t>
      </w:r>
      <w:proofErr w:type="gramEnd"/>
      <w:r>
        <w:rPr>
          <w:rFonts w:ascii="Open Sans" w:hAnsi="Open Sans" w:cs="Open Sans" w:hint="eastAsia"/>
          <w:color w:val="333333"/>
          <w:sz w:val="32"/>
          <w:szCs w:val="32"/>
        </w:rPr>
        <w:t>操作都与</w:t>
      </w:r>
      <w:r>
        <w:rPr>
          <w:rFonts w:ascii="Open Sans" w:hAnsi="Open Sans" w:cs="Open Sans" w:hint="eastAsia"/>
          <w:color w:val="333333"/>
          <w:sz w:val="32"/>
          <w:szCs w:val="32"/>
        </w:rPr>
        <w:t>G</w:t>
      </w:r>
      <w:r>
        <w:rPr>
          <w:rFonts w:ascii="Open Sans" w:hAnsi="Open Sans" w:cs="Open Sans" w:hint="eastAsia"/>
          <w:color w:val="333333"/>
          <w:sz w:val="32"/>
          <w:szCs w:val="32"/>
        </w:rPr>
        <w:t>题相似，不再赘述。</w:t>
      </w:r>
    </w:p>
    <w:p w:rsidR="00537CB5" w:rsidRDefault="00537CB5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AC</w:t>
      </w:r>
      <w:r>
        <w:rPr>
          <w:rFonts w:ascii="Open Sans" w:hAnsi="Open Sans" w:cs="Open Sans" w:hint="eastAsia"/>
          <w:color w:val="333333"/>
          <w:sz w:val="32"/>
          <w:szCs w:val="32"/>
        </w:rPr>
        <w:t>代码：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&lt;cstdio&gt;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999999"/>
          <w:kern w:val="0"/>
          <w:sz w:val="20"/>
          <w:szCs w:val="20"/>
        </w:rPr>
        <w:lastRenderedPageBreak/>
        <w:t>#include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&lt;iostream&gt;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&lt;string.h&gt;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&lt;algorithm&gt;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using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namespace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std;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maxn=</w:t>
      </w:r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100500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const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inf=</w:t>
      </w:r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1e13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typedef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ll;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num;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struct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lc,rc,l,r;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sum,ms,lms,rms;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};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FF0055"/>
          <w:kern w:val="0"/>
          <w:sz w:val="20"/>
          <w:szCs w:val="20"/>
        </w:rPr>
        <w:t>Tree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4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*maxn];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 (ll a,ll b) {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(a&gt;b)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a;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向上递推结果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pushup(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now) {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l=tree[now].lc,r=tree[now].rc;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now].sum=tree[l].sum+tree[r].sum;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now].ms=max(tree[l].ms,tree[r].ms);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now].ms=max(tree[now].ms,tree[l].rms+tree[r].lms);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now].lms=max(tree[l].lms,tree[l].sum+tree[r].lms);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now].rms=max(tree[r].rms,tree[r].sum+tree[l].rms);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建立线段树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build(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now].l=l;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now].r=r;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(l!=r) {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now].lc=num;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num,l,(l+r)/</w:t>
      </w:r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num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++;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now].rc=num;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num,(l+r)/</w:t>
      </w:r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+</w:t>
      </w:r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,r);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pushup(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"%lld"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,&amp;tree[now].sum);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now].ms=tree[now].lms=tree[now].rms=tree[now].sum;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区间更新（删除），置更新的点为负无穷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update (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now,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l,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r) {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999999"/>
          <w:kern w:val="0"/>
          <w:sz w:val="20"/>
          <w:szCs w:val="20"/>
        </w:rPr>
        <w:t>//</w:t>
      </w:r>
      <w:r w:rsidRPr="00537CB5">
        <w:rPr>
          <w:rFonts w:ascii="Consolas" w:eastAsia="宋体" w:hAnsi="Consolas" w:cs="Consolas"/>
          <w:color w:val="999999"/>
          <w:kern w:val="0"/>
          <w:sz w:val="20"/>
          <w:szCs w:val="20"/>
        </w:rPr>
        <w:tab/>
        <w:t>if (l==21723</w:t>
      </w:r>
      <w:proofErr w:type="gramStart"/>
      <w:r w:rsidRPr="00537CB5">
        <w:rPr>
          <w:rFonts w:ascii="Consolas" w:eastAsia="宋体" w:hAnsi="Consolas" w:cs="Consolas"/>
          <w:color w:val="999999"/>
          <w:kern w:val="0"/>
          <w:sz w:val="20"/>
          <w:szCs w:val="20"/>
        </w:rPr>
        <w:t>)cout</w:t>
      </w:r>
      <w:proofErr w:type="gramEnd"/>
      <w:r w:rsidRPr="00537CB5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&lt;&lt; tree[now].sum &lt;&lt; ' ' &lt;&lt; tree[now].l &lt;&lt; ' ' &lt;&lt; tree[now].r &lt;&lt; ' ' &lt;&lt; tree[now].lms &lt;&lt; ' ' &lt;&lt; tree[now].rms &lt;&lt; ' ' &lt;&lt; tree[now].ms &lt;&lt; endl;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(tree[now].l&gt;=l&amp;&amp;tree[now].r&lt;=r) {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now].ms=tree[now].lms=tree[now].rms=tree[now].sum=-inf;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(l&lt;=(tree[now].l+tree[now].r)/</w:t>
      </w:r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 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tree[now].lc,l,r);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(r&gt;(tree[now].l+tree[now].r)/</w:t>
      </w:r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)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tree[now].rc,l,r);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pushup(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now);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main() {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n,i,x;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,&amp;n);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num=</w:t>
      </w:r>
      <w:proofErr w:type="gramEnd"/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build(</w:t>
      </w:r>
      <w:proofErr w:type="gramEnd"/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,</w:t>
      </w:r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,n);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;i&lt;n;i++) {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,&amp;x);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,x,x);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printf(</w:t>
      </w:r>
      <w:proofErr w:type="gramEnd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"%lld\n"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,tree[</w:t>
      </w:r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].ms);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printf(</w:t>
      </w:r>
      <w:proofErr w:type="gramEnd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"0"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537CB5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537CB5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537CB5" w:rsidRPr="00537CB5" w:rsidRDefault="00537CB5" w:rsidP="00537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37CB5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183D87" w:rsidRDefault="00183D87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</w:p>
    <w:p w:rsidR="00537CB5" w:rsidRDefault="00537CB5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</w:p>
    <w:p w:rsidR="00537CB5" w:rsidRDefault="00537CB5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</w:p>
    <w:p w:rsidR="00537CB5" w:rsidRDefault="00537CB5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</w:p>
    <w:p w:rsidR="00537CB5" w:rsidRPr="00537CB5" w:rsidRDefault="00537CB5" w:rsidP="00183D8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32"/>
          <w:szCs w:val="32"/>
        </w:rPr>
      </w:pPr>
    </w:p>
    <w:p w:rsidR="00537CB5" w:rsidRDefault="00537CB5" w:rsidP="00AF44A0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9D587E" w:rsidRDefault="009D587E" w:rsidP="00AF44A0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AF44A0" w:rsidRPr="00AF44A0" w:rsidRDefault="00AF44A0" w:rsidP="00AF44A0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AF44A0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lastRenderedPageBreak/>
        <w:t xml:space="preserve">L - </w:t>
      </w:r>
      <w:r w:rsidRPr="00AF44A0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老司机的奇幻漂流</w:t>
      </w:r>
    </w:p>
    <w:p w:rsidR="00AF44A0" w:rsidRPr="00AF44A0" w:rsidRDefault="00AF44A0" w:rsidP="00AF44A0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AF44A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AF44A0" w:rsidRPr="00AF44A0" w:rsidRDefault="00AF44A0" w:rsidP="00AF44A0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F44A0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AF44A0" w:rsidRPr="00AF44A0" w:rsidRDefault="00AF44A0" w:rsidP="00AF44A0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F44A0">
        <w:rPr>
          <w:rFonts w:ascii="Open Sans" w:eastAsia="宋体" w:hAnsi="Open Sans" w:cs="Open Sans"/>
          <w:color w:val="333333"/>
          <w:kern w:val="0"/>
          <w:szCs w:val="21"/>
        </w:rPr>
        <w:t>老司机在救出</w:t>
      </w:r>
      <w:proofErr w:type="gramStart"/>
      <w:r w:rsidRPr="00AF44A0">
        <w:rPr>
          <w:rFonts w:ascii="Open Sans" w:eastAsia="宋体" w:hAnsi="Open Sans" w:cs="Open Sans"/>
          <w:color w:val="333333"/>
          <w:kern w:val="0"/>
          <w:szCs w:val="21"/>
        </w:rPr>
        <w:t>了女票之后</w:t>
      </w:r>
      <w:proofErr w:type="gramEnd"/>
      <w:r w:rsidRPr="00AF44A0">
        <w:rPr>
          <w:rFonts w:ascii="Open Sans" w:eastAsia="宋体" w:hAnsi="Open Sans" w:cs="Open Sans"/>
          <w:color w:val="333333"/>
          <w:kern w:val="0"/>
          <w:szCs w:val="21"/>
        </w:rPr>
        <w:t>，就和她在全世界旅游，有一天，他们来到了一个神奇的小岛上。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这个小岛上有三种动物，他们互相克制，就像</w:t>
      </w:r>
      <w:del w:id="2" w:author="Unknown">
        <w:r w:rsidRPr="00AF44A0">
          <w:rPr>
            <w:rFonts w:ascii="Open Sans" w:eastAsia="宋体" w:hAnsi="Open Sans" w:cs="Open Sans"/>
            <w:color w:val="333333"/>
            <w:kern w:val="0"/>
            <w:szCs w:val="21"/>
          </w:rPr>
          <w:delText>虚空追猎凤凰</w:delText>
        </w:r>
      </w:del>
      <w:r w:rsidRPr="00AF44A0">
        <w:rPr>
          <w:rFonts w:ascii="Open Sans" w:eastAsia="宋体" w:hAnsi="Open Sans" w:cs="Open Sans"/>
          <w:color w:val="333333"/>
          <w:kern w:val="0"/>
          <w:szCs w:val="21"/>
        </w:rPr>
        <w:t>石头剪刀布一样，他们形成了一个食物环。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热爱小动物的老</w:t>
      </w:r>
      <w:proofErr w:type="gramStart"/>
      <w:r w:rsidRPr="00AF44A0">
        <w:rPr>
          <w:rFonts w:ascii="Open Sans" w:eastAsia="宋体" w:hAnsi="Open Sans" w:cs="Open Sans"/>
          <w:color w:val="333333"/>
          <w:kern w:val="0"/>
          <w:szCs w:val="21"/>
        </w:rPr>
        <w:t>司机女票已经</w:t>
      </w:r>
      <w:proofErr w:type="gramEnd"/>
      <w:r w:rsidRPr="00AF44A0">
        <w:rPr>
          <w:rFonts w:ascii="Open Sans" w:eastAsia="宋体" w:hAnsi="Open Sans" w:cs="Open Sans"/>
          <w:color w:val="333333"/>
          <w:kern w:val="0"/>
          <w:szCs w:val="21"/>
        </w:rPr>
        <w:t>对这个岛上的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只动物进行了细致的研究，对他们所属的族群也了如指掌，并对他们的行为做了记录。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第一种记录方式是</w:t>
      </w:r>
      <w:r w:rsidRPr="00AF44A0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 X Y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，表示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X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Y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关系密切（是同类）。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第二种记录方式是</w:t>
      </w:r>
      <w:r w:rsidRPr="00AF44A0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2 X Y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，表示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X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对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Y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有攻击性行为（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X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克制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Y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）。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不过很不凑巧，这些记录被毛手毛脚的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JJ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给打乱了，使得其中一些记录出现了错误。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为了安慰着急的女票，老司机急忙来帮忙查看是哪些记录出现了错误，当一条记录满足以下三种可能</w:t>
      </w:r>
      <w:r w:rsidRPr="00AF44A0">
        <w:rPr>
          <w:rFonts w:ascii="Open Sans" w:eastAsia="宋体" w:hAnsi="Open Sans" w:cs="Open Sans"/>
          <w:b/>
          <w:bCs/>
          <w:i/>
          <w:iCs/>
          <w:color w:val="333333"/>
          <w:kern w:val="0"/>
          <w:szCs w:val="21"/>
        </w:rPr>
        <w:t>之一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时，这就是一条错误的记录。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  <w:t>1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）这条记录中的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X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或者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Y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比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大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  <w:t>2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）攻击性记录中的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X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攻击了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X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  <w:t>3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）这条记录与前面的记录相悖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老司机说是来帮忙，但是还要忙着跑去和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wyy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踢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fifa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，所以就让你来完成这个任务，找出这些记录中哪些错了。</w:t>
      </w:r>
    </w:p>
    <w:p w:rsidR="00AF44A0" w:rsidRPr="00AF44A0" w:rsidRDefault="00AF44A0" w:rsidP="00AF44A0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AF44A0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AF44A0" w:rsidRPr="00AF44A0" w:rsidRDefault="00AF44A0" w:rsidP="00AF44A0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F44A0">
        <w:rPr>
          <w:rFonts w:ascii="Open Sans" w:eastAsia="宋体" w:hAnsi="Open Sans" w:cs="Open Sans"/>
          <w:color w:val="333333"/>
          <w:kern w:val="0"/>
          <w:szCs w:val="21"/>
        </w:rPr>
        <w:t>第一行两个整数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M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，为记录的动物数量和记录条数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接下来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M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行，每行代表一条记录。</w:t>
      </w:r>
    </w:p>
    <w:p w:rsidR="00AF44A0" w:rsidRPr="00AF44A0" w:rsidRDefault="00AF44A0" w:rsidP="00AF44A0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AF44A0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AF44A0" w:rsidRPr="00AF44A0" w:rsidRDefault="00AF44A0" w:rsidP="00AF44A0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F44A0">
        <w:rPr>
          <w:rFonts w:ascii="Open Sans" w:eastAsia="宋体" w:hAnsi="Open Sans" w:cs="Open Sans"/>
          <w:color w:val="333333"/>
          <w:kern w:val="0"/>
          <w:szCs w:val="21"/>
        </w:rPr>
        <w:t>一行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n</w:t>
      </w:r>
      <w:proofErr w:type="gramStart"/>
      <w:r w:rsidRPr="00AF44A0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AF44A0">
        <w:rPr>
          <w:rFonts w:ascii="Open Sans" w:eastAsia="宋体" w:hAnsi="Open Sans" w:cs="Open Sans"/>
          <w:color w:val="333333"/>
          <w:kern w:val="0"/>
          <w:szCs w:val="21"/>
        </w:rPr>
        <w:t>数字，表示哪几条记录有误，用空格隔开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t>按编号升序输出</w:t>
      </w:r>
    </w:p>
    <w:p w:rsidR="00AF44A0" w:rsidRPr="00AF44A0" w:rsidRDefault="00AF44A0" w:rsidP="00AF44A0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AF44A0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12984"/>
      </w:tblGrid>
      <w:tr w:rsidR="00AF44A0" w:rsidRPr="00AF44A0" w:rsidTr="008B7858">
        <w:trPr>
          <w:tblHeader/>
        </w:trPr>
        <w:tc>
          <w:tcPr>
            <w:tcW w:w="479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F44A0" w:rsidRPr="00AF44A0" w:rsidRDefault="00AF44A0" w:rsidP="00AF44A0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F4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298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F44A0" w:rsidRPr="00AF44A0" w:rsidRDefault="00AF44A0" w:rsidP="00AF44A0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F44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AF44A0" w:rsidRPr="00AF44A0" w:rsidTr="008B7858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4A0" w:rsidRPr="00AF44A0" w:rsidRDefault="00AF44A0" w:rsidP="00AF4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F44A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100 7</w:t>
            </w:r>
          </w:p>
          <w:p w:rsidR="00AF44A0" w:rsidRPr="00AF44A0" w:rsidRDefault="00AF44A0" w:rsidP="00AF4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F44A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1 101 1 </w:t>
            </w:r>
          </w:p>
          <w:p w:rsidR="00AF44A0" w:rsidRPr="00AF44A0" w:rsidRDefault="00AF44A0" w:rsidP="00AF4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F44A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2 1 2</w:t>
            </w:r>
          </w:p>
          <w:p w:rsidR="00AF44A0" w:rsidRPr="00AF44A0" w:rsidRDefault="00AF44A0" w:rsidP="00AF4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F44A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2 2 3 </w:t>
            </w:r>
          </w:p>
          <w:p w:rsidR="00AF44A0" w:rsidRPr="00AF44A0" w:rsidRDefault="00AF44A0" w:rsidP="00AF4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F44A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2 3 3 </w:t>
            </w:r>
          </w:p>
          <w:p w:rsidR="00AF44A0" w:rsidRPr="00AF44A0" w:rsidRDefault="00AF44A0" w:rsidP="00AF4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F44A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1 1 3 </w:t>
            </w:r>
          </w:p>
          <w:p w:rsidR="00AF44A0" w:rsidRPr="00AF44A0" w:rsidRDefault="00AF44A0" w:rsidP="00AF4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F44A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lastRenderedPageBreak/>
              <w:t xml:space="preserve">2 3 1 </w:t>
            </w:r>
          </w:p>
          <w:p w:rsidR="00AF44A0" w:rsidRPr="00AF44A0" w:rsidRDefault="00AF44A0" w:rsidP="00AF4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F44A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1 5 5</w:t>
            </w:r>
          </w:p>
        </w:tc>
        <w:tc>
          <w:tcPr>
            <w:tcW w:w="12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4A0" w:rsidRPr="00AF44A0" w:rsidRDefault="00AF44A0" w:rsidP="00AF4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F44A0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lastRenderedPageBreak/>
              <w:t>1 4 5</w:t>
            </w:r>
          </w:p>
        </w:tc>
      </w:tr>
    </w:tbl>
    <w:p w:rsidR="00AF44A0" w:rsidRPr="00AF44A0" w:rsidRDefault="00AF44A0" w:rsidP="00AF44A0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AF44A0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lastRenderedPageBreak/>
        <w:t>Hint</w:t>
      </w:r>
    </w:p>
    <w:p w:rsidR="00AF44A0" w:rsidRPr="00AF44A0" w:rsidRDefault="00AF44A0" w:rsidP="00AF44A0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F44A0">
        <w:rPr>
          <w:rFonts w:ascii="Open Sans" w:eastAsia="宋体" w:hAnsi="Open Sans" w:cs="Open Sans"/>
          <w:color w:val="333333"/>
          <w:kern w:val="0"/>
          <w:szCs w:val="21"/>
        </w:rPr>
        <w:t>数据范围：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  <w:t>1&lt;= N &lt;= 50,000</w:t>
      </w:r>
      <w:r w:rsidRPr="00AF44A0">
        <w:rPr>
          <w:rFonts w:ascii="Open Sans" w:eastAsia="宋体" w:hAnsi="Open Sans" w:cs="Open Sans"/>
          <w:color w:val="333333"/>
          <w:kern w:val="0"/>
          <w:szCs w:val="21"/>
        </w:rPr>
        <w:br/>
        <w:t>1&lt;= M &lt;=100,000</w:t>
      </w:r>
    </w:p>
    <w:p w:rsidR="008949EF" w:rsidRDefault="00AF44A0" w:rsidP="00CF0EA6">
      <w:pPr>
        <w:rPr>
          <w:sz w:val="32"/>
        </w:rPr>
      </w:pPr>
      <w:r>
        <w:rPr>
          <w:sz w:val="32"/>
        </w:rPr>
        <w:t>题意</w:t>
      </w:r>
      <w:r>
        <w:rPr>
          <w:rFonts w:hint="eastAsia"/>
          <w:sz w:val="32"/>
        </w:rPr>
        <w:t>：有</w:t>
      </w:r>
      <w:r>
        <w:rPr>
          <w:rFonts w:hint="eastAsia"/>
          <w:sz w:val="32"/>
        </w:rPr>
        <w:t>N</w:t>
      </w:r>
      <w:proofErr w:type="gramStart"/>
      <w:r w:rsidR="00277C26">
        <w:rPr>
          <w:rFonts w:hint="eastAsia"/>
          <w:sz w:val="32"/>
        </w:rPr>
        <w:t>个</w:t>
      </w:r>
      <w:proofErr w:type="gramEnd"/>
      <w:r w:rsidR="00277C26">
        <w:rPr>
          <w:rFonts w:hint="eastAsia"/>
          <w:sz w:val="32"/>
        </w:rPr>
        <w:t>动物，编号</w:t>
      </w:r>
      <w:r w:rsidR="00277C26">
        <w:rPr>
          <w:rFonts w:hint="eastAsia"/>
          <w:sz w:val="32"/>
        </w:rPr>
        <w:t>1-N</w:t>
      </w:r>
      <w:r w:rsidR="00277C26">
        <w:rPr>
          <w:rFonts w:hint="eastAsia"/>
          <w:sz w:val="32"/>
        </w:rPr>
        <w:t>，他们属于</w:t>
      </w:r>
      <w:r w:rsidR="00277C26">
        <w:rPr>
          <w:rFonts w:hint="eastAsia"/>
          <w:sz w:val="32"/>
        </w:rPr>
        <w:t>A</w:t>
      </w:r>
      <w:r w:rsidR="00277C26">
        <w:rPr>
          <w:rFonts w:hint="eastAsia"/>
          <w:sz w:val="32"/>
        </w:rPr>
        <w:t>、</w:t>
      </w:r>
      <w:r w:rsidR="00277C26">
        <w:rPr>
          <w:rFonts w:hint="eastAsia"/>
          <w:sz w:val="32"/>
        </w:rPr>
        <w:t>B</w:t>
      </w:r>
      <w:r w:rsidR="00277C26">
        <w:rPr>
          <w:rFonts w:hint="eastAsia"/>
          <w:sz w:val="32"/>
        </w:rPr>
        <w:t>、</w:t>
      </w:r>
      <w:r w:rsidR="00277C26">
        <w:rPr>
          <w:rFonts w:hint="eastAsia"/>
          <w:sz w:val="32"/>
        </w:rPr>
        <w:t>C</w:t>
      </w:r>
      <w:r w:rsidR="00277C26">
        <w:rPr>
          <w:rFonts w:hint="eastAsia"/>
          <w:sz w:val="32"/>
        </w:rPr>
        <w:t>三类，</w:t>
      </w:r>
      <w:r w:rsidR="00277C26">
        <w:rPr>
          <w:rFonts w:hint="eastAsia"/>
          <w:sz w:val="32"/>
        </w:rPr>
        <w:t>A</w:t>
      </w:r>
      <w:r w:rsidR="00277C26">
        <w:rPr>
          <w:rFonts w:hint="eastAsia"/>
          <w:sz w:val="32"/>
        </w:rPr>
        <w:t>吃</w:t>
      </w:r>
      <w:r w:rsidR="00277C26">
        <w:rPr>
          <w:rFonts w:hint="eastAsia"/>
          <w:sz w:val="32"/>
        </w:rPr>
        <w:t>B</w:t>
      </w:r>
      <w:r w:rsidR="00277C26">
        <w:rPr>
          <w:rFonts w:hint="eastAsia"/>
          <w:sz w:val="32"/>
        </w:rPr>
        <w:t>，</w:t>
      </w:r>
      <w:r w:rsidR="00277C26">
        <w:rPr>
          <w:rFonts w:hint="eastAsia"/>
          <w:sz w:val="32"/>
        </w:rPr>
        <w:t>B</w:t>
      </w:r>
      <w:r w:rsidR="00277C26">
        <w:rPr>
          <w:rFonts w:hint="eastAsia"/>
          <w:sz w:val="32"/>
        </w:rPr>
        <w:t>吃</w:t>
      </w:r>
      <w:r w:rsidR="00277C26">
        <w:rPr>
          <w:rFonts w:hint="eastAsia"/>
          <w:sz w:val="32"/>
        </w:rPr>
        <w:t>C</w:t>
      </w:r>
      <w:r w:rsidR="00277C26">
        <w:rPr>
          <w:rFonts w:hint="eastAsia"/>
          <w:sz w:val="32"/>
        </w:rPr>
        <w:t>，</w:t>
      </w:r>
      <w:r w:rsidR="00277C26">
        <w:rPr>
          <w:rFonts w:hint="eastAsia"/>
          <w:sz w:val="32"/>
        </w:rPr>
        <w:t>C</w:t>
      </w:r>
      <w:r w:rsidR="00277C26">
        <w:rPr>
          <w:rFonts w:hint="eastAsia"/>
          <w:sz w:val="32"/>
        </w:rPr>
        <w:t>吃</w:t>
      </w:r>
      <w:r w:rsidR="00277C26">
        <w:rPr>
          <w:rFonts w:hint="eastAsia"/>
          <w:sz w:val="32"/>
        </w:rPr>
        <w:t>A</w:t>
      </w:r>
      <w:r w:rsidR="00277C26">
        <w:rPr>
          <w:rFonts w:hint="eastAsia"/>
          <w:sz w:val="32"/>
        </w:rPr>
        <w:t>，现在给出这些动物的一些同类关系或互吃关系，判断这些关系当中哪些不合理。如果某</w:t>
      </w:r>
      <w:proofErr w:type="gramStart"/>
      <w:r w:rsidR="00277C26">
        <w:rPr>
          <w:rFonts w:hint="eastAsia"/>
          <w:sz w:val="32"/>
        </w:rPr>
        <w:t>一关系</w:t>
      </w:r>
      <w:proofErr w:type="gramEnd"/>
      <w:r w:rsidR="00277C26">
        <w:rPr>
          <w:rFonts w:hint="eastAsia"/>
          <w:sz w:val="32"/>
        </w:rPr>
        <w:t>满足如下三个标准之一：</w:t>
      </w:r>
    </w:p>
    <w:p w:rsidR="00277C26" w:rsidRPr="00277C26" w:rsidRDefault="00277C26" w:rsidP="00277C26">
      <w:pPr>
        <w:pStyle w:val="a6"/>
        <w:numPr>
          <w:ilvl w:val="0"/>
          <w:numId w:val="1"/>
        </w:numPr>
        <w:ind w:firstLineChars="0"/>
        <w:rPr>
          <w:sz w:val="32"/>
        </w:rPr>
      </w:pPr>
      <w:r w:rsidRPr="00277C26">
        <w:rPr>
          <w:rFonts w:hint="eastAsia"/>
          <w:sz w:val="32"/>
        </w:rPr>
        <w:t>动物编号大于</w:t>
      </w:r>
      <w:r w:rsidRPr="00277C26">
        <w:rPr>
          <w:rFonts w:hint="eastAsia"/>
          <w:sz w:val="32"/>
        </w:rPr>
        <w:t>N</w:t>
      </w:r>
    </w:p>
    <w:p w:rsidR="00277C26" w:rsidRDefault="00277C26" w:rsidP="00277C26">
      <w:pPr>
        <w:pStyle w:val="a6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这一关系在逻辑上与之前的关系矛盾</w:t>
      </w:r>
    </w:p>
    <w:p w:rsidR="00277C26" w:rsidRDefault="00277C26" w:rsidP="00277C26">
      <w:pPr>
        <w:pStyle w:val="a6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某一动物自己吃自己</w:t>
      </w:r>
    </w:p>
    <w:p w:rsidR="00277C26" w:rsidRDefault="00277C26" w:rsidP="00277C26">
      <w:pPr>
        <w:rPr>
          <w:sz w:val="32"/>
        </w:rPr>
      </w:pPr>
      <w:r>
        <w:rPr>
          <w:rFonts w:hint="eastAsia"/>
          <w:sz w:val="32"/>
        </w:rPr>
        <w:t>则它是不合理的。</w:t>
      </w:r>
    </w:p>
    <w:p w:rsidR="00046E4C" w:rsidRDefault="00277C26" w:rsidP="00277C26">
      <w:pPr>
        <w:rPr>
          <w:sz w:val="32"/>
        </w:rPr>
      </w:pPr>
      <w:r>
        <w:rPr>
          <w:rFonts w:hint="eastAsia"/>
          <w:sz w:val="32"/>
        </w:rPr>
        <w:t>题解：</w:t>
      </w:r>
    </w:p>
    <w:p w:rsidR="00046E4C" w:rsidRDefault="00277C26" w:rsidP="00277C26">
      <w:pPr>
        <w:rPr>
          <w:sz w:val="32"/>
        </w:rPr>
      </w:pPr>
      <w:r>
        <w:rPr>
          <w:rFonts w:hint="eastAsia"/>
          <w:sz w:val="32"/>
        </w:rPr>
        <w:t>很经典的一道关系并查集题目。</w:t>
      </w:r>
    </w:p>
    <w:p w:rsidR="00E25A5E" w:rsidRDefault="00046E4C" w:rsidP="00E25A5E">
      <w:pPr>
        <w:tabs>
          <w:tab w:val="right" w:pos="8306"/>
        </w:tabs>
        <w:rPr>
          <w:sz w:val="32"/>
        </w:rPr>
      </w:pPr>
      <w:r>
        <w:rPr>
          <w:rFonts w:hint="eastAsia"/>
          <w:sz w:val="32"/>
        </w:rPr>
        <w:t>首先，某两个动物可能有关系，也可能关系不确定。</w:t>
      </w:r>
      <w:r w:rsidR="00E25A5E">
        <w:rPr>
          <w:sz w:val="32"/>
        </w:rPr>
        <w:t>怎么表示这种关系呢</w:t>
      </w:r>
      <w:r w:rsidR="00E25A5E">
        <w:rPr>
          <w:rFonts w:hint="eastAsia"/>
          <w:sz w:val="32"/>
        </w:rPr>
        <w:t>？</w:t>
      </w:r>
      <w:r w:rsidR="00E25A5E">
        <w:rPr>
          <w:sz w:val="32"/>
        </w:rPr>
        <w:t>我们可以用</w:t>
      </w:r>
      <w:r w:rsidR="00E25A5E">
        <w:rPr>
          <w:rFonts w:hint="eastAsia"/>
          <w:sz w:val="32"/>
        </w:rPr>
        <w:t>0</w:t>
      </w:r>
      <w:r w:rsidR="00E25A5E">
        <w:rPr>
          <w:rFonts w:hint="eastAsia"/>
          <w:sz w:val="32"/>
        </w:rPr>
        <w:t>表示同类，</w:t>
      </w:r>
      <w:r w:rsidR="00E25A5E">
        <w:rPr>
          <w:rFonts w:hint="eastAsia"/>
          <w:sz w:val="32"/>
        </w:rPr>
        <w:t>1</w:t>
      </w:r>
      <w:r w:rsidR="00E25A5E">
        <w:rPr>
          <w:rFonts w:hint="eastAsia"/>
          <w:sz w:val="32"/>
        </w:rPr>
        <w:t>表示吃，</w:t>
      </w:r>
      <w:r w:rsidR="00E25A5E">
        <w:rPr>
          <w:rFonts w:hint="eastAsia"/>
          <w:sz w:val="32"/>
        </w:rPr>
        <w:t>2</w:t>
      </w:r>
      <w:r w:rsidR="00E25A5E">
        <w:rPr>
          <w:rFonts w:hint="eastAsia"/>
          <w:sz w:val="32"/>
        </w:rPr>
        <w:t>表示被吃，这样表示两个动物的相对关系时，可以根据已有的关系推理得到他们的关系，只要将它们的值相加对</w:t>
      </w:r>
      <w:r w:rsidR="00E25A5E">
        <w:rPr>
          <w:rFonts w:hint="eastAsia"/>
          <w:sz w:val="32"/>
        </w:rPr>
        <w:t>3</w:t>
      </w:r>
      <w:proofErr w:type="gramStart"/>
      <w:r w:rsidR="00E25A5E">
        <w:rPr>
          <w:rFonts w:hint="eastAsia"/>
          <w:sz w:val="32"/>
        </w:rPr>
        <w:t>求余即</w:t>
      </w:r>
      <w:proofErr w:type="gramEnd"/>
      <w:r w:rsidR="00E25A5E">
        <w:rPr>
          <w:rFonts w:hint="eastAsia"/>
          <w:sz w:val="32"/>
        </w:rPr>
        <w:t>可。</w:t>
      </w:r>
    </w:p>
    <w:p w:rsidR="00E25A5E" w:rsidRDefault="00E25A5E" w:rsidP="00E25A5E">
      <w:pPr>
        <w:tabs>
          <w:tab w:val="right" w:pos="8306"/>
        </w:tabs>
        <w:rPr>
          <w:sz w:val="32"/>
        </w:rPr>
      </w:pPr>
      <w:r>
        <w:rPr>
          <w:rFonts w:hint="eastAsia"/>
          <w:sz w:val="32"/>
        </w:rPr>
        <w:t>AC</w:t>
      </w:r>
      <w:r>
        <w:rPr>
          <w:rFonts w:hint="eastAsia"/>
          <w:sz w:val="32"/>
        </w:rPr>
        <w:t>代码：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&lt;cstdio&gt;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lastRenderedPageBreak/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&lt;iostream&gt;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&lt;string.h&gt;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using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namespace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std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const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maxn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50005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maxn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maxn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277C26" w:rsidRDefault="00E25A5E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//</w:t>
      </w: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并查集的查找，在同一棵树上则代表两个节点直接已经有了关系，否则没有关系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find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find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]%=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3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main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k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ans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k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memset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sizeof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));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k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"%d%d%d"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&amp;&amp;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)||(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)||(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cout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&lt;&lt;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i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&lt;&lt;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' '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find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u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find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E25A5E" w:rsidRDefault="00E25A5E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 w:hint="eastAsia"/>
          <w:color w:val="111111"/>
          <w:sz w:val="20"/>
          <w:szCs w:val="20"/>
        </w:rPr>
        <w:t>//</w:t>
      </w:r>
      <w:r>
        <w:rPr>
          <w:rStyle w:val="pun"/>
          <w:rFonts w:ascii="Consolas" w:hAnsi="Consolas" w:cs="Consolas" w:hint="eastAsia"/>
          <w:color w:val="111111"/>
          <w:sz w:val="20"/>
          <w:szCs w:val="20"/>
        </w:rPr>
        <w:t>判断读入的动物是否已有关系，如果有直接根据现有关系判断，如果没有则利用并查集合并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lastRenderedPageBreak/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]!=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cout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&lt;&lt;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i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&lt;&lt;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' '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3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])%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3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!=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cout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&lt;&lt;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i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&lt;&lt;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' '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3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]%=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3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277C26" w:rsidRDefault="00277C26" w:rsidP="00277C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45789B" w:rsidRDefault="0045789B" w:rsidP="005579D6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45789B" w:rsidRDefault="0045789B" w:rsidP="005579D6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45789B" w:rsidRDefault="0045789B" w:rsidP="005579D6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45789B" w:rsidRDefault="0045789B" w:rsidP="005579D6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45789B" w:rsidRDefault="0045789B" w:rsidP="00E25A5E">
      <w:pPr>
        <w:widowControl/>
        <w:shd w:val="clear" w:color="auto" w:fill="FFFFFF"/>
        <w:tabs>
          <w:tab w:val="left" w:pos="7308"/>
        </w:tabs>
        <w:spacing w:before="300" w:after="150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5579D6" w:rsidRPr="005579D6" w:rsidRDefault="005579D6" w:rsidP="005579D6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5579D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lastRenderedPageBreak/>
        <w:t xml:space="preserve">N - </w:t>
      </w:r>
      <w:r w:rsidRPr="005579D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可以说是</w:t>
      </w:r>
      <w:proofErr w:type="gramStart"/>
      <w:r w:rsidRPr="005579D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非常豹笑</w:t>
      </w:r>
      <w:proofErr w:type="gramEnd"/>
      <w:r w:rsidRPr="005579D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了</w:t>
      </w:r>
    </w:p>
    <w:p w:rsidR="005579D6" w:rsidRPr="005579D6" w:rsidRDefault="005579D6" w:rsidP="005579D6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5579D6" w:rsidRPr="005579D6" w:rsidRDefault="005579D6" w:rsidP="005579D6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>
        <w:rPr>
          <w:rFonts w:ascii="Open Sans" w:eastAsia="宋体" w:hAnsi="Open Sans" w:cs="Open Sans"/>
          <w:noProof/>
          <w:color w:val="333333"/>
          <w:kern w:val="0"/>
          <w:szCs w:val="21"/>
        </w:rPr>
        <w:drawing>
          <wp:inline distT="0" distB="0" distL="0" distR="0">
            <wp:extent cx="4579620" cy="4953000"/>
            <wp:effectExtent l="0" t="0" r="0" b="0"/>
            <wp:docPr id="2" name="图片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你总是说：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可以说是</w:t>
      </w:r>
      <w:proofErr w:type="gramStart"/>
      <w:r w:rsidRPr="005579D6">
        <w:rPr>
          <w:rFonts w:ascii="Open Sans" w:eastAsia="宋体" w:hAnsi="Open Sans" w:cs="Open Sans"/>
          <w:color w:val="333333"/>
          <w:kern w:val="0"/>
          <w:szCs w:val="21"/>
        </w:rPr>
        <w:t>非常豹笑</w:t>
      </w:r>
      <w:proofErr w:type="gramEnd"/>
      <w:r w:rsidRPr="005579D6">
        <w:rPr>
          <w:rFonts w:ascii="Open Sans" w:eastAsia="宋体" w:hAnsi="Open Sans" w:cs="Open Sans"/>
          <w:color w:val="333333"/>
          <w:kern w:val="0"/>
          <w:szCs w:val="21"/>
        </w:rPr>
        <w:t>了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”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可是</w:t>
      </w:r>
      <w:proofErr w:type="gramStart"/>
      <w:r w:rsidRPr="005579D6">
        <w:rPr>
          <w:rFonts w:ascii="Open Sans" w:eastAsia="宋体" w:hAnsi="Open Sans" w:cs="Open Sans"/>
          <w:color w:val="333333"/>
          <w:kern w:val="0"/>
          <w:szCs w:val="21"/>
        </w:rPr>
        <w:t>非常豹</w:t>
      </w:r>
      <w:proofErr w:type="gramEnd"/>
      <w:r w:rsidRPr="005579D6">
        <w:rPr>
          <w:rFonts w:ascii="Open Sans" w:eastAsia="宋体" w:hAnsi="Open Sans" w:cs="Open Sans"/>
          <w:color w:val="333333"/>
          <w:kern w:val="0"/>
          <w:szCs w:val="21"/>
        </w:rPr>
        <w:t>已经很累了，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非常</w:t>
      </w:r>
      <w:proofErr w:type="gramStart"/>
      <w:r w:rsidRPr="005579D6">
        <w:rPr>
          <w:rFonts w:ascii="Open Sans" w:eastAsia="宋体" w:hAnsi="Open Sans" w:cs="Open Sans"/>
          <w:color w:val="333333"/>
          <w:kern w:val="0"/>
          <w:szCs w:val="21"/>
        </w:rPr>
        <w:t>豹</w:t>
      </w:r>
      <w:proofErr w:type="gramEnd"/>
      <w:r w:rsidRPr="005579D6">
        <w:rPr>
          <w:rFonts w:ascii="Open Sans" w:eastAsia="宋体" w:hAnsi="Open Sans" w:cs="Open Sans"/>
          <w:color w:val="333333"/>
          <w:kern w:val="0"/>
          <w:szCs w:val="21"/>
        </w:rPr>
        <w:t>不想笑，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它想念自己的家人，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而不是被你逼着笑。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你关心过这些吗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?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没有！你只关心你自己。</w:t>
      </w:r>
    </w:p>
    <w:p w:rsidR="005579D6" w:rsidRPr="005579D6" w:rsidRDefault="005579D6" w:rsidP="005579D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5579D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lastRenderedPageBreak/>
        <w:t>Input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第一行输入一个正整数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2&lt;=N&lt;=1000000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）</w:t>
      </w:r>
      <w:proofErr w:type="gramStart"/>
      <w:r w:rsidRPr="005579D6">
        <w:rPr>
          <w:rFonts w:ascii="Open Sans" w:eastAsia="宋体" w:hAnsi="Open Sans" w:cs="Open Sans"/>
          <w:color w:val="333333"/>
          <w:kern w:val="0"/>
          <w:szCs w:val="21"/>
        </w:rPr>
        <w:t>表示总</w:t>
      </w:r>
      <w:proofErr w:type="gramEnd"/>
      <w:r w:rsidRPr="005579D6">
        <w:rPr>
          <w:rFonts w:ascii="Open Sans" w:eastAsia="宋体" w:hAnsi="Open Sans" w:cs="Open Sans"/>
          <w:color w:val="333333"/>
          <w:kern w:val="0"/>
          <w:szCs w:val="21"/>
        </w:rPr>
        <w:t>天数，一个正整数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M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1&lt;=M&lt;=1000000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）表示给出的关系数。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接下来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M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行，每行三个整数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T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T=1 or 0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）、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1&lt;=A,B&lt;=N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）。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T=1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表示在第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天和第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天</w:t>
      </w:r>
      <w:proofErr w:type="gramStart"/>
      <w:r w:rsidRPr="005579D6">
        <w:rPr>
          <w:rFonts w:ascii="Open Sans" w:eastAsia="宋体" w:hAnsi="Open Sans" w:cs="Open Sans"/>
          <w:color w:val="333333"/>
          <w:kern w:val="0"/>
          <w:szCs w:val="21"/>
        </w:rPr>
        <w:t>非常</w:t>
      </w:r>
      <w:proofErr w:type="gramEnd"/>
      <w:r w:rsidRPr="005579D6">
        <w:rPr>
          <w:rFonts w:ascii="Open Sans" w:eastAsia="宋体" w:hAnsi="Open Sans" w:cs="Open Sans"/>
          <w:color w:val="333333"/>
          <w:kern w:val="0"/>
          <w:szCs w:val="21"/>
        </w:rPr>
        <w:t>豹的表情一样、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T=0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表示在第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天和第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天</w:t>
      </w:r>
      <w:proofErr w:type="gramStart"/>
      <w:r w:rsidRPr="005579D6">
        <w:rPr>
          <w:rFonts w:ascii="Open Sans" w:eastAsia="宋体" w:hAnsi="Open Sans" w:cs="Open Sans"/>
          <w:color w:val="333333"/>
          <w:kern w:val="0"/>
          <w:szCs w:val="21"/>
        </w:rPr>
        <w:t>非常</w:t>
      </w:r>
      <w:proofErr w:type="gramEnd"/>
      <w:r w:rsidRPr="005579D6">
        <w:rPr>
          <w:rFonts w:ascii="Open Sans" w:eastAsia="宋体" w:hAnsi="Open Sans" w:cs="Open Sans"/>
          <w:color w:val="333333"/>
          <w:kern w:val="0"/>
          <w:szCs w:val="21"/>
        </w:rPr>
        <w:t>豹的表情不一样。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非常豹在一天里要么笑了，要么没笑。</w:t>
      </w:r>
    </w:p>
    <w:p w:rsidR="005579D6" w:rsidRPr="005579D6" w:rsidRDefault="005579D6" w:rsidP="005579D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5579D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输出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 xml:space="preserve"> 'YES</w:t>
      </w:r>
      <w:proofErr w:type="gramStart"/>
      <w:r w:rsidRPr="005579D6">
        <w:rPr>
          <w:rFonts w:ascii="Open Sans" w:eastAsia="宋体" w:hAnsi="Open Sans" w:cs="Open Sans"/>
          <w:color w:val="333333"/>
          <w:kern w:val="0"/>
          <w:szCs w:val="21"/>
        </w:rPr>
        <w:t>’</w:t>
      </w:r>
      <w:proofErr w:type="gramEnd"/>
      <w:r w:rsidRPr="005579D6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如果输入是可能的话；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输出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 xml:space="preserve">'NO' 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如果无论怎样都不可能满足输入给出的关系。</w:t>
      </w:r>
    </w:p>
    <w:p w:rsidR="005579D6" w:rsidRPr="005579D6" w:rsidRDefault="005579D6" w:rsidP="005579D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5579D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7"/>
        <w:gridCol w:w="12275"/>
      </w:tblGrid>
      <w:tr w:rsidR="005579D6" w:rsidRPr="005579D6" w:rsidTr="008B7858">
        <w:trPr>
          <w:tblHeader/>
        </w:trPr>
        <w:tc>
          <w:tcPr>
            <w:tcW w:w="550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579D6" w:rsidRPr="005579D6" w:rsidRDefault="005579D6" w:rsidP="005579D6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7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227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579D6" w:rsidRPr="005579D6" w:rsidRDefault="005579D6" w:rsidP="005579D6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7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5579D6" w:rsidRPr="005579D6" w:rsidTr="008B7858">
        <w:tc>
          <w:tcPr>
            <w:tcW w:w="5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2 2</w:t>
            </w:r>
          </w:p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1 1 2</w:t>
            </w:r>
          </w:p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0 2 1</w:t>
            </w:r>
          </w:p>
        </w:tc>
        <w:tc>
          <w:tcPr>
            <w:tcW w:w="12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NO</w:t>
            </w:r>
          </w:p>
        </w:tc>
      </w:tr>
      <w:tr w:rsidR="005579D6" w:rsidRPr="005579D6" w:rsidTr="008B7858">
        <w:tc>
          <w:tcPr>
            <w:tcW w:w="5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2 2</w:t>
            </w:r>
          </w:p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1 1 1</w:t>
            </w:r>
          </w:p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0 2 1</w:t>
            </w:r>
          </w:p>
        </w:tc>
        <w:tc>
          <w:tcPr>
            <w:tcW w:w="12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YES</w:t>
            </w:r>
          </w:p>
        </w:tc>
      </w:tr>
    </w:tbl>
    <w:p w:rsidR="005579D6" w:rsidRPr="005579D6" w:rsidRDefault="005579D6" w:rsidP="005579D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5579D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Hint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没有多组数据</w:t>
      </w:r>
    </w:p>
    <w:p w:rsidR="00277C26" w:rsidRDefault="005579D6" w:rsidP="00277C26">
      <w:pPr>
        <w:rPr>
          <w:sz w:val="32"/>
        </w:rPr>
      </w:pPr>
      <w:r>
        <w:rPr>
          <w:sz w:val="32"/>
        </w:rPr>
        <w:t>题意</w:t>
      </w:r>
      <w:r w:rsidR="00046E4C">
        <w:rPr>
          <w:rFonts w:hint="eastAsia"/>
          <w:sz w:val="32"/>
        </w:rPr>
        <w:t>：</w:t>
      </w:r>
    </w:p>
    <w:p w:rsidR="00046E4C" w:rsidRDefault="00046E4C" w:rsidP="00277C26">
      <w:pPr>
        <w:rPr>
          <w:sz w:val="32"/>
        </w:rPr>
      </w:pPr>
      <w:r>
        <w:rPr>
          <w:rFonts w:hint="eastAsia"/>
          <w:sz w:val="32"/>
        </w:rPr>
        <w:t>有</w:t>
      </w:r>
      <w:r>
        <w:rPr>
          <w:rFonts w:hint="eastAsia"/>
          <w:sz w:val="32"/>
        </w:rPr>
        <w:t>N</w:t>
      </w:r>
      <w:r>
        <w:rPr>
          <w:rFonts w:hint="eastAsia"/>
          <w:sz w:val="32"/>
        </w:rPr>
        <w:t>天，每天可以并且只能选择给定的两种状态之一。给出这些天数之间状态的相同或不同的关系，判断它们是否矛盾。</w:t>
      </w:r>
    </w:p>
    <w:p w:rsidR="00046E4C" w:rsidRDefault="008B7858" w:rsidP="00277C26">
      <w:pPr>
        <w:rPr>
          <w:sz w:val="32"/>
        </w:rPr>
      </w:pPr>
      <w:r>
        <w:rPr>
          <w:sz w:val="32"/>
        </w:rPr>
        <w:t>题解</w:t>
      </w:r>
      <w:r>
        <w:rPr>
          <w:rFonts w:hint="eastAsia"/>
          <w:sz w:val="32"/>
        </w:rPr>
        <w:t>：</w:t>
      </w:r>
    </w:p>
    <w:p w:rsidR="008B7858" w:rsidRDefault="003D2712" w:rsidP="00277C26">
      <w:pPr>
        <w:rPr>
          <w:sz w:val="32"/>
        </w:rPr>
      </w:pPr>
      <w:r>
        <w:rPr>
          <w:rFonts w:hint="eastAsia"/>
          <w:sz w:val="32"/>
        </w:rPr>
        <w:t>与</w:t>
      </w:r>
      <w:r>
        <w:rPr>
          <w:rFonts w:hint="eastAsia"/>
          <w:sz w:val="32"/>
        </w:rPr>
        <w:t>L</w:t>
      </w:r>
      <w:r w:rsidR="008B7858">
        <w:rPr>
          <w:rFonts w:hint="eastAsia"/>
          <w:sz w:val="32"/>
        </w:rPr>
        <w:t>题类似，使用关系并查集求解。本题只有两种状态，因</w:t>
      </w:r>
      <w:r w:rsidR="008B7858">
        <w:rPr>
          <w:rFonts w:hint="eastAsia"/>
          <w:sz w:val="32"/>
        </w:rPr>
        <w:lastRenderedPageBreak/>
        <w:t>此推理过程相比之下简单不少。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&lt;cstdio&gt;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&lt;iostream&gt;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&lt;string.h&gt;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using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namespace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std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const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maxn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1000005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*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maxn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maxn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5579D6" w:rsidRDefault="00E25A5E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//</w:t>
      </w: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并查集查找操作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find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t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find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])%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main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num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memset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sizeof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"%d%d%d"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find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u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find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E25A5E" w:rsidRDefault="00E25A5E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 w:hint="eastAsia"/>
          <w:color w:val="111111"/>
          <w:sz w:val="20"/>
          <w:szCs w:val="20"/>
        </w:rPr>
        <w:t>//</w:t>
      </w:r>
      <w:r>
        <w:rPr>
          <w:rStyle w:val="pun"/>
          <w:rFonts w:ascii="Consolas" w:hAnsi="Consolas" w:cs="Consolas" w:hint="eastAsia"/>
          <w:color w:val="111111"/>
          <w:sz w:val="20"/>
          <w:szCs w:val="20"/>
        </w:rPr>
        <w:t>如果已有关系则判断，没有关系则建立关系，将两棵树合并为一棵树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lastRenderedPageBreak/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])%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      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cout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&lt;&lt;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"NO"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    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       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 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 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 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]%=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   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find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find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])%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cout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&lt;&lt;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"NO"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 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fb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]%=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cout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&lt;&lt;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"YES"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&lt;&lt;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endl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45789B" w:rsidRPr="00E25A5E" w:rsidRDefault="005579D6" w:rsidP="00E25A5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C05292" w:rsidRDefault="00C05292" w:rsidP="005579D6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</w:p>
    <w:p w:rsidR="005579D6" w:rsidRPr="005579D6" w:rsidRDefault="005579D6" w:rsidP="005579D6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5579D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lastRenderedPageBreak/>
        <w:t xml:space="preserve">P - </w:t>
      </w:r>
      <w:r w:rsidRPr="005579D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艾尔大停电</w:t>
      </w:r>
    </w:p>
    <w:p w:rsidR="005579D6" w:rsidRPr="005579D6" w:rsidRDefault="005579D6" w:rsidP="005579D6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5579D6" w:rsidRPr="005579D6" w:rsidRDefault="005579D6" w:rsidP="005579D6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gramStart"/>
      <w:r w:rsidRPr="005579D6">
        <w:rPr>
          <w:rFonts w:ascii="Open Sans" w:eastAsia="宋体" w:hAnsi="Open Sans" w:cs="Open Sans"/>
          <w:color w:val="333333"/>
          <w:kern w:val="0"/>
          <w:szCs w:val="21"/>
        </w:rPr>
        <w:t>由于星灵的</w:t>
      </w:r>
      <w:proofErr w:type="gramEnd"/>
      <w:r w:rsidRPr="005579D6">
        <w:rPr>
          <w:rFonts w:ascii="Open Sans" w:eastAsia="宋体" w:hAnsi="Open Sans" w:cs="Open Sans"/>
          <w:color w:val="333333"/>
          <w:kern w:val="0"/>
          <w:szCs w:val="21"/>
        </w:rPr>
        <w:t>所有建筑都必须放置在水晶塔的能量场中，并由水晶塔提供能量才能工作，所以一旦水晶塔出了问题（比如被打</w:t>
      </w:r>
      <w:proofErr w:type="gramStart"/>
      <w:r w:rsidRPr="005579D6">
        <w:rPr>
          <w:rFonts w:ascii="Open Sans" w:eastAsia="宋体" w:hAnsi="Open Sans" w:cs="Open Sans"/>
          <w:color w:val="333333"/>
          <w:kern w:val="0"/>
          <w:szCs w:val="21"/>
        </w:rPr>
        <w:t>爆</w:t>
      </w:r>
      <w:proofErr w:type="gramEnd"/>
      <w:r w:rsidRPr="005579D6">
        <w:rPr>
          <w:rFonts w:ascii="Open Sans" w:eastAsia="宋体" w:hAnsi="Open Sans" w:cs="Open Sans"/>
          <w:color w:val="333333"/>
          <w:kern w:val="0"/>
          <w:szCs w:val="21"/>
        </w:rPr>
        <w:t>），艾尔就会大停电。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>
        <w:rPr>
          <w:rFonts w:ascii="Open Sans" w:eastAsia="宋体" w:hAnsi="Open Sans" w:cs="Open Sans"/>
          <w:noProof/>
          <w:color w:val="333333"/>
          <w:kern w:val="0"/>
          <w:szCs w:val="21"/>
        </w:rPr>
        <w:drawing>
          <wp:inline distT="0" distB="0" distL="0" distR="0">
            <wp:extent cx="3627120" cy="2560320"/>
            <wp:effectExtent l="0" t="0" r="0" b="0"/>
            <wp:docPr id="3" name="图片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大主教阿塔尼斯认为</w:t>
      </w:r>
      <w:proofErr w:type="gramStart"/>
      <w:r w:rsidRPr="005579D6">
        <w:rPr>
          <w:rFonts w:ascii="Open Sans" w:eastAsia="宋体" w:hAnsi="Open Sans" w:cs="Open Sans"/>
          <w:color w:val="333333"/>
          <w:kern w:val="0"/>
          <w:szCs w:val="21"/>
        </w:rPr>
        <w:t>水晶塔不合理</w:t>
      </w:r>
      <w:proofErr w:type="gramEnd"/>
      <w:r w:rsidRPr="005579D6">
        <w:rPr>
          <w:rFonts w:ascii="Open Sans" w:eastAsia="宋体" w:hAnsi="Open Sans" w:cs="Open Sans"/>
          <w:color w:val="333333"/>
          <w:kern w:val="0"/>
          <w:szCs w:val="21"/>
        </w:rPr>
        <w:t>的圆形能量场是效率低下的关键，因为建筑都是方的，圆形很浪费而且无法镶嵌。所以他开发了一种矩形能量场的水晶塔以解决停电问题。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现在他要测试一下成果，在平面上分布了一些矩形的能量场，他想要知道可以建造建筑的总面积是多少（不考虑水晶塔占据的面积）。</w:t>
      </w:r>
    </w:p>
    <w:p w:rsidR="005579D6" w:rsidRPr="005579D6" w:rsidRDefault="005579D6" w:rsidP="005579D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5579D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本题有多组数据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每组</w:t>
      </w:r>
      <w:proofErr w:type="gramStart"/>
      <w:r w:rsidRPr="005579D6">
        <w:rPr>
          <w:rFonts w:ascii="Open Sans" w:eastAsia="宋体" w:hAnsi="Open Sans" w:cs="Open Sans"/>
          <w:color w:val="333333"/>
          <w:kern w:val="0"/>
          <w:szCs w:val="21"/>
        </w:rPr>
        <w:t>数据第</w:t>
      </w:r>
      <w:proofErr w:type="gramEnd"/>
      <w:r w:rsidRPr="005579D6">
        <w:rPr>
          <w:rFonts w:ascii="Open Sans" w:eastAsia="宋体" w:hAnsi="Open Sans" w:cs="Open Sans"/>
          <w:color w:val="333333"/>
          <w:kern w:val="0"/>
          <w:szCs w:val="21"/>
        </w:rPr>
        <w:t>一行给出一个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1&lt;=N&lt;=100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）表示能量场的数量。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接下来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行描述这些矩形能量场，每行四个浮点数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 xml:space="preserve"> x1;y1;x2;y2 (0&lt;=x1&lt;x2&lt;=100000;0&lt;=y1&lt;y2&lt;=100000) 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表示矩形的在平面直角坐标系上的坐标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(x1,y1)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为左下角，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(x2,y2)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右上角。所有矩形都平行于坐标系。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输入以单独的一行，一个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0</w:t>
      </w:r>
      <w:r w:rsidRPr="005579D6">
        <w:rPr>
          <w:rFonts w:ascii="Open Sans" w:eastAsia="宋体" w:hAnsi="Open Sans" w:cs="Open Sans"/>
          <w:color w:val="333333"/>
          <w:kern w:val="0"/>
          <w:szCs w:val="21"/>
        </w:rPr>
        <w:t>结束。</w:t>
      </w:r>
    </w:p>
    <w:p w:rsidR="005579D6" w:rsidRPr="005579D6" w:rsidRDefault="005579D6" w:rsidP="005579D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5579D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5579D6" w:rsidRPr="005579D6" w:rsidRDefault="005579D6" w:rsidP="005579D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579D6">
        <w:rPr>
          <w:rFonts w:ascii="Open Sans" w:eastAsia="宋体" w:hAnsi="Open Sans" w:cs="Open Sans"/>
          <w:color w:val="333333"/>
          <w:kern w:val="0"/>
          <w:szCs w:val="21"/>
        </w:rPr>
        <w:t>对于每组数据输出一行一个实数，表示能量场总面积。答案保留两位小数。</w:t>
      </w:r>
    </w:p>
    <w:p w:rsidR="005579D6" w:rsidRPr="005579D6" w:rsidRDefault="005579D6" w:rsidP="005579D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5579D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lastRenderedPageBreak/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13409"/>
      </w:tblGrid>
      <w:tr w:rsidR="005579D6" w:rsidRPr="005579D6" w:rsidTr="005579D6">
        <w:trPr>
          <w:tblHeader/>
        </w:trPr>
        <w:tc>
          <w:tcPr>
            <w:tcW w:w="437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579D6" w:rsidRPr="005579D6" w:rsidRDefault="005579D6" w:rsidP="005579D6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7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340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579D6" w:rsidRPr="005579D6" w:rsidRDefault="005579D6" w:rsidP="005579D6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7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5579D6" w:rsidRPr="005579D6" w:rsidTr="005579D6">
        <w:tc>
          <w:tcPr>
            <w:tcW w:w="4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</w:t>
            </w:r>
          </w:p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10 10 20 20</w:t>
            </w:r>
          </w:p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15 15 25 25.5</w:t>
            </w:r>
          </w:p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34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9D6" w:rsidRPr="005579D6" w:rsidRDefault="005579D6" w:rsidP="005579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579D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180.00</w:t>
            </w:r>
          </w:p>
        </w:tc>
      </w:tr>
    </w:tbl>
    <w:p w:rsidR="009D47A9" w:rsidRDefault="009D47A9" w:rsidP="00277C26">
      <w:pPr>
        <w:rPr>
          <w:sz w:val="32"/>
        </w:rPr>
      </w:pPr>
      <w:r>
        <w:rPr>
          <w:rFonts w:hint="eastAsia"/>
          <w:sz w:val="32"/>
        </w:rPr>
        <w:t>题意：</w:t>
      </w:r>
    </w:p>
    <w:p w:rsidR="009D47A9" w:rsidRDefault="009D47A9" w:rsidP="00277C26">
      <w:pPr>
        <w:rPr>
          <w:sz w:val="32"/>
        </w:rPr>
      </w:pPr>
      <w:proofErr w:type="gramStart"/>
      <w:r>
        <w:rPr>
          <w:rFonts w:hint="eastAsia"/>
          <w:sz w:val="32"/>
        </w:rPr>
        <w:t>在坐</w:t>
      </w:r>
      <w:proofErr w:type="gramEnd"/>
      <w:r>
        <w:rPr>
          <w:rFonts w:hint="eastAsia"/>
          <w:sz w:val="32"/>
        </w:rPr>
        <w:t>标系中有一些长方形，给定它们的位置，求它们的总面积。重叠的部分只算一次。</w:t>
      </w:r>
    </w:p>
    <w:p w:rsidR="005579D6" w:rsidRDefault="005579D6" w:rsidP="00277C26">
      <w:pPr>
        <w:rPr>
          <w:sz w:val="32"/>
        </w:rPr>
      </w:pPr>
      <w:r>
        <w:rPr>
          <w:sz w:val="32"/>
        </w:rPr>
        <w:t>题解</w:t>
      </w:r>
      <w:r w:rsidR="00046E4C">
        <w:rPr>
          <w:rFonts w:hint="eastAsia"/>
          <w:sz w:val="32"/>
        </w:rPr>
        <w:t>：</w:t>
      </w:r>
    </w:p>
    <w:p w:rsidR="00046E4C" w:rsidRDefault="00046E4C" w:rsidP="00277C26">
      <w:pPr>
        <w:rPr>
          <w:sz w:val="32"/>
        </w:rPr>
      </w:pPr>
      <w:r>
        <w:rPr>
          <w:rFonts w:hint="eastAsia"/>
          <w:sz w:val="32"/>
        </w:rPr>
        <w:t>这道题与</w:t>
      </w:r>
      <w:r>
        <w:rPr>
          <w:rFonts w:hint="eastAsia"/>
          <w:sz w:val="32"/>
        </w:rPr>
        <w:t>POJ</w:t>
      </w:r>
      <w:r>
        <w:rPr>
          <w:rFonts w:hint="eastAsia"/>
          <w:sz w:val="32"/>
        </w:rPr>
        <w:t>上的一道题目极为相似。</w:t>
      </w:r>
    </w:p>
    <w:p w:rsidR="00046E4C" w:rsidRDefault="00046E4C" w:rsidP="00277C26">
      <w:pPr>
        <w:rPr>
          <w:sz w:val="32"/>
        </w:rPr>
      </w:pPr>
      <w:r>
        <w:rPr>
          <w:sz w:val="32"/>
        </w:rPr>
        <w:t>Poj</w:t>
      </w:r>
      <w:r>
        <w:rPr>
          <w:rFonts w:hint="eastAsia"/>
          <w:sz w:val="32"/>
        </w:rPr>
        <w:t xml:space="preserve">1151 Atlantis </w:t>
      </w:r>
      <w:hyperlink r:id="rId15" w:history="1">
        <w:r w:rsidRPr="00332697">
          <w:rPr>
            <w:rStyle w:val="a7"/>
            <w:sz w:val="32"/>
          </w:rPr>
          <w:t>http://poj.org/problem?id=1151</w:t>
        </w:r>
      </w:hyperlink>
    </w:p>
    <w:p w:rsidR="00587B57" w:rsidRDefault="009D47A9" w:rsidP="00277C26">
      <w:pPr>
        <w:rPr>
          <w:sz w:val="32"/>
        </w:rPr>
      </w:pPr>
      <w:r>
        <w:rPr>
          <w:rFonts w:hint="eastAsia"/>
          <w:sz w:val="32"/>
        </w:rPr>
        <w:t>对于这一类问题，我们可以利用扫描线法来解决。</w:t>
      </w:r>
    </w:p>
    <w:p w:rsidR="00E25A5E" w:rsidRDefault="00E25A5E" w:rsidP="00277C26">
      <w:pPr>
        <w:rPr>
          <w:sz w:val="32"/>
        </w:rPr>
      </w:pPr>
      <w:r>
        <w:rPr>
          <w:noProof/>
        </w:rPr>
        <w:lastRenderedPageBreak/>
        <w:drawing>
          <wp:inline distT="0" distB="0" distL="0" distR="0">
            <wp:extent cx="5274310" cy="4040190"/>
            <wp:effectExtent l="0" t="0" r="2540" b="0"/>
            <wp:docPr id="9" name="图片 9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A5E" w:rsidRPr="00E25A5E" w:rsidRDefault="00E25A5E" w:rsidP="00277C26">
      <w:pPr>
        <w:rPr>
          <w:sz w:val="32"/>
        </w:rPr>
      </w:pPr>
      <w:r>
        <w:rPr>
          <w:rFonts w:hint="eastAsia"/>
          <w:sz w:val="32"/>
        </w:rPr>
        <w:t>如图，我们将整个区域分为一个个的小矩形，扫描线从下至上上升，最后把每次计算得到的面积加起来就是答案。</w:t>
      </w:r>
    </w:p>
    <w:p w:rsidR="00046E4C" w:rsidRDefault="00046E4C" w:rsidP="00277C26">
      <w:pPr>
        <w:rPr>
          <w:sz w:val="32"/>
        </w:rPr>
      </w:pPr>
      <w:r>
        <w:rPr>
          <w:sz w:val="32"/>
        </w:rPr>
        <w:t>遇到的一个问题就是</w:t>
      </w:r>
      <w:r>
        <w:rPr>
          <w:rFonts w:hint="eastAsia"/>
          <w:sz w:val="32"/>
        </w:rPr>
        <w:t>：</w:t>
      </w:r>
      <w:r>
        <w:rPr>
          <w:sz w:val="32"/>
        </w:rPr>
        <w:t>本题中</w:t>
      </w:r>
      <w:r w:rsidR="009D47A9">
        <w:rPr>
          <w:sz w:val="32"/>
        </w:rPr>
        <w:t>所给</w:t>
      </w:r>
      <w:r>
        <w:rPr>
          <w:sz w:val="32"/>
        </w:rPr>
        <w:t>坐标不一定为整数</w:t>
      </w:r>
      <w:r w:rsidR="009D47A9">
        <w:rPr>
          <w:rFonts w:hint="eastAsia"/>
          <w:sz w:val="32"/>
        </w:rPr>
        <w:t>，</w:t>
      </w:r>
      <w:r w:rsidR="009D47A9">
        <w:rPr>
          <w:sz w:val="32"/>
        </w:rPr>
        <w:t>该如何处理呢</w:t>
      </w:r>
      <w:r w:rsidR="009D47A9">
        <w:rPr>
          <w:rFonts w:hint="eastAsia"/>
          <w:sz w:val="32"/>
        </w:rPr>
        <w:t>？</w:t>
      </w:r>
    </w:p>
    <w:p w:rsidR="00587B57" w:rsidRDefault="00587B57" w:rsidP="00277C26">
      <w:pPr>
        <w:rPr>
          <w:sz w:val="32"/>
        </w:rPr>
      </w:pPr>
      <w:r>
        <w:rPr>
          <w:rFonts w:hint="eastAsia"/>
          <w:sz w:val="32"/>
        </w:rPr>
        <w:t>我们可以将这些值离散化，先对他们排序，再从小到大编号为</w:t>
      </w:r>
      <w:r>
        <w:rPr>
          <w:rFonts w:hint="eastAsia"/>
          <w:sz w:val="32"/>
        </w:rPr>
        <w:t>1,2,3</w:t>
      </w:r>
      <w:r>
        <w:rPr>
          <w:sz w:val="32"/>
        </w:rPr>
        <w:t>…</w:t>
      </w:r>
      <w:r>
        <w:rPr>
          <w:rFonts w:hint="eastAsia"/>
          <w:sz w:val="32"/>
        </w:rPr>
        <w:t>n.</w:t>
      </w:r>
      <w:r>
        <w:rPr>
          <w:rFonts w:hint="eastAsia"/>
          <w:sz w:val="32"/>
        </w:rPr>
        <w:t>在线段树中，</w:t>
      </w:r>
      <w:r>
        <w:rPr>
          <w:rFonts w:hint="eastAsia"/>
          <w:sz w:val="32"/>
        </w:rPr>
        <w:t>l,r</w:t>
      </w:r>
      <w:r>
        <w:rPr>
          <w:rFonts w:hint="eastAsia"/>
          <w:sz w:val="32"/>
        </w:rPr>
        <w:t>用来存储离散化之后的整数区间，而</w:t>
      </w:r>
      <w:r>
        <w:rPr>
          <w:rFonts w:hint="eastAsia"/>
          <w:sz w:val="32"/>
        </w:rPr>
        <w:t>ly,ry</w:t>
      </w:r>
      <w:r>
        <w:rPr>
          <w:rFonts w:hint="eastAsia"/>
          <w:sz w:val="32"/>
        </w:rPr>
        <w:t>用来存储这些整数所代表的真实的</w:t>
      </w:r>
      <w:r>
        <w:rPr>
          <w:rFonts w:hint="eastAsia"/>
          <w:sz w:val="32"/>
        </w:rPr>
        <w:t>Y</w:t>
      </w:r>
      <w:r>
        <w:rPr>
          <w:rFonts w:hint="eastAsia"/>
          <w:sz w:val="32"/>
        </w:rPr>
        <w:t>坐标值。</w:t>
      </w:r>
    </w:p>
    <w:p w:rsidR="00587B57" w:rsidRDefault="00587B57" w:rsidP="00277C26">
      <w:pPr>
        <w:rPr>
          <w:sz w:val="32"/>
        </w:rPr>
      </w:pPr>
      <w:r>
        <w:rPr>
          <w:rFonts w:hint="eastAsia"/>
          <w:sz w:val="32"/>
        </w:rPr>
        <w:t>参考资料：</w:t>
      </w:r>
    </w:p>
    <w:p w:rsidR="00587B57" w:rsidRDefault="00997309" w:rsidP="00277C26">
      <w:pPr>
        <w:rPr>
          <w:sz w:val="32"/>
        </w:rPr>
      </w:pPr>
      <w:hyperlink r:id="rId17" w:history="1">
        <w:r w:rsidR="00587B57" w:rsidRPr="0096621E">
          <w:rPr>
            <w:rStyle w:val="a7"/>
            <w:sz w:val="32"/>
          </w:rPr>
          <w:t>http://www.2cto.com/kf/201307/231714.html</w:t>
        </w:r>
      </w:hyperlink>
      <w:r w:rsidR="00587B57">
        <w:rPr>
          <w:rFonts w:hint="eastAsia"/>
          <w:sz w:val="32"/>
        </w:rPr>
        <w:t xml:space="preserve"> </w:t>
      </w:r>
    </w:p>
    <w:p w:rsidR="00587B57" w:rsidRDefault="00587B57" w:rsidP="00277C26">
      <w:pPr>
        <w:rPr>
          <w:sz w:val="32"/>
        </w:rPr>
      </w:pPr>
      <w:r w:rsidRPr="00587B57">
        <w:rPr>
          <w:rFonts w:hint="eastAsia"/>
          <w:sz w:val="32"/>
        </w:rPr>
        <w:t xml:space="preserve">POJ 1151 - Atlantis </w:t>
      </w:r>
      <w:r w:rsidRPr="00587B57">
        <w:rPr>
          <w:rFonts w:hint="eastAsia"/>
          <w:sz w:val="32"/>
        </w:rPr>
        <w:t>线段树</w:t>
      </w:r>
      <w:r w:rsidRPr="00587B57">
        <w:rPr>
          <w:rFonts w:hint="eastAsia"/>
          <w:sz w:val="32"/>
        </w:rPr>
        <w:t>+</w:t>
      </w:r>
      <w:r w:rsidRPr="00587B57">
        <w:rPr>
          <w:rFonts w:hint="eastAsia"/>
          <w:sz w:val="32"/>
        </w:rPr>
        <w:t>扫描线</w:t>
      </w:r>
      <w:r w:rsidRPr="00587B57">
        <w:rPr>
          <w:rFonts w:hint="eastAsia"/>
          <w:sz w:val="32"/>
        </w:rPr>
        <w:t>.. - c++</w:t>
      </w:r>
      <w:r w:rsidRPr="00587B57">
        <w:rPr>
          <w:rFonts w:hint="eastAsia"/>
          <w:sz w:val="32"/>
        </w:rPr>
        <w:t>语言程序开发技术文章</w:t>
      </w:r>
      <w:r w:rsidRPr="00587B57">
        <w:rPr>
          <w:rFonts w:hint="eastAsia"/>
          <w:sz w:val="32"/>
        </w:rPr>
        <w:t>_c++</w:t>
      </w:r>
      <w:r w:rsidRPr="00587B57">
        <w:rPr>
          <w:rFonts w:hint="eastAsia"/>
          <w:sz w:val="32"/>
        </w:rPr>
        <w:t>编程</w:t>
      </w:r>
      <w:r w:rsidRPr="00587B57">
        <w:rPr>
          <w:rFonts w:hint="eastAsia"/>
          <w:sz w:val="32"/>
        </w:rPr>
        <w:t xml:space="preserve"> - </w:t>
      </w:r>
      <w:r w:rsidRPr="00587B57">
        <w:rPr>
          <w:rFonts w:hint="eastAsia"/>
          <w:sz w:val="32"/>
        </w:rPr>
        <w:t>红黑联盟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//</w:t>
      </w:r>
      <w:proofErr w:type="gramStart"/>
      <w:r>
        <w:rPr>
          <w:rStyle w:val="com"/>
          <w:rFonts w:ascii="Consolas" w:hAnsi="Consolas" w:cs="Consolas"/>
          <w:color w:val="999999"/>
        </w:rPr>
        <w:t>线段树求矩形</w:t>
      </w:r>
      <w:proofErr w:type="gramEnd"/>
      <w:r>
        <w:rPr>
          <w:rStyle w:val="com"/>
          <w:rFonts w:ascii="Consolas" w:hAnsi="Consolas" w:cs="Consolas"/>
          <w:color w:val="999999"/>
        </w:rPr>
        <w:t>面积</w:t>
      </w:r>
      <w:r>
        <w:rPr>
          <w:rStyle w:val="com"/>
          <w:rFonts w:ascii="Consolas" w:hAnsi="Consolas" w:cs="Consolas"/>
          <w:color w:val="999999"/>
        </w:rPr>
        <w:t xml:space="preserve"> </w:t>
      </w:r>
    </w:p>
    <w:p w:rsidR="005579D6" w:rsidRDefault="005579D6" w:rsidP="00046E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153"/>
        </w:tabs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lastRenderedPageBreak/>
        <w:t>//</w:t>
      </w:r>
      <w:r>
        <w:rPr>
          <w:rStyle w:val="com"/>
          <w:rFonts w:ascii="Consolas" w:hAnsi="Consolas" w:cs="Consolas"/>
          <w:color w:val="999999"/>
        </w:rPr>
        <w:t>扫描线法</w:t>
      </w:r>
      <w:r>
        <w:rPr>
          <w:rStyle w:val="com"/>
          <w:rFonts w:ascii="Consolas" w:hAnsi="Consolas" w:cs="Consolas"/>
          <w:color w:val="999999"/>
        </w:rPr>
        <w:t xml:space="preserve"> </w:t>
      </w:r>
      <w:r w:rsidR="00046E4C">
        <w:rPr>
          <w:rStyle w:val="com"/>
          <w:rFonts w:ascii="Consolas" w:hAnsi="Consolas" w:cs="Consolas"/>
          <w:color w:val="999999"/>
        </w:rPr>
        <w:tab/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&lt;cstdio&gt;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&lt;iostream&gt;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#include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739200"/>
          <w:sz w:val="20"/>
          <w:szCs w:val="20"/>
        </w:rPr>
        <w:t>&lt;algorithm&gt;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using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namespace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std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struct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FF0055"/>
          <w:sz w:val="20"/>
          <w:szCs w:val="20"/>
        </w:rPr>
        <w:t>Tree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double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ly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len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cover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struct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FF0055"/>
          <w:sz w:val="20"/>
          <w:szCs w:val="20"/>
        </w:rPr>
        <w:t>Line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double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flag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typ"/>
          <w:rFonts w:ascii="Consolas" w:hAnsi="Consolas" w:cs="Consolas"/>
          <w:color w:val="FF0055"/>
          <w:sz w:val="20"/>
          <w:szCs w:val="20"/>
        </w:rPr>
        <w:t>Tree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lit"/>
          <w:rFonts w:ascii="Consolas" w:hAnsi="Consolas" w:cs="Consolas"/>
          <w:color w:val="538192"/>
          <w:sz w:val="20"/>
          <w:szCs w:val="20"/>
        </w:rPr>
        <w:t>605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typ"/>
          <w:rFonts w:ascii="Consolas" w:hAnsi="Consolas" w:cs="Consolas"/>
          <w:color w:val="FF0055"/>
          <w:sz w:val="20"/>
          <w:szCs w:val="20"/>
        </w:rPr>
        <w:t>Line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lit"/>
          <w:rFonts w:ascii="Consolas" w:hAnsi="Consolas" w:cs="Consolas"/>
          <w:color w:val="538192"/>
          <w:sz w:val="20"/>
          <w:szCs w:val="20"/>
        </w:rPr>
        <w:t>205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double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205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co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bool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cmp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typ"/>
          <w:rFonts w:ascii="Consolas" w:hAnsi="Consolas" w:cs="Consolas"/>
          <w:color w:val="FF0055"/>
          <w:sz w:val="20"/>
          <w:szCs w:val="20"/>
        </w:rPr>
        <w:t>Line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typ"/>
          <w:rFonts w:ascii="Consolas" w:hAnsi="Consolas" w:cs="Consolas"/>
          <w:color w:val="FF0055"/>
          <w:sz w:val="20"/>
          <w:szCs w:val="20"/>
        </w:rPr>
        <w:t>Line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E25A5E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//</w:t>
      </w: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建立线段树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void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build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len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cover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!=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co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++;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lastRenderedPageBreak/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co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build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co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)/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co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++;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co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build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co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)/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E25A5E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//</w:t>
      </w: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计算有效线段长度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void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cal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cover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&gt;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len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len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len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len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len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E25A5E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//</w:t>
      </w: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更新线段覆盖情况，</w:t>
      </w: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cover</w:t>
      </w:r>
      <w:r>
        <w:rPr>
          <w:rStyle w:val="pln"/>
          <w:rFonts w:ascii="Consolas" w:hAnsi="Consolas" w:cs="Consolas" w:hint="eastAsia"/>
          <w:color w:val="111111"/>
          <w:sz w:val="20"/>
          <w:szCs w:val="20"/>
        </w:rPr>
        <w:t>为正数线段有效，否则无效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void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update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typ"/>
          <w:rFonts w:ascii="Consolas" w:hAnsi="Consolas" w:cs="Consolas"/>
          <w:color w:val="FF0055"/>
          <w:sz w:val="20"/>
          <w:szCs w:val="20"/>
        </w:rPr>
        <w:t>Line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//</w:t>
      </w:r>
      <w:r>
        <w:rPr>
          <w:rStyle w:val="com"/>
          <w:rFonts w:ascii="Consolas" w:hAnsi="Consolas" w:cs="Consolas"/>
          <w:color w:val="999999"/>
        </w:rPr>
        <w:tab/>
        <w:t xml:space="preserve">cout &lt;&lt; now &lt;&lt; ' ' &lt;&lt; </w:t>
      </w:r>
      <w:proofErr w:type="gramStart"/>
      <w:r>
        <w:rPr>
          <w:rStyle w:val="com"/>
          <w:rFonts w:ascii="Consolas" w:hAnsi="Consolas" w:cs="Consolas"/>
          <w:color w:val="999999"/>
        </w:rPr>
        <w:t>tree[</w:t>
      </w:r>
      <w:proofErr w:type="gramEnd"/>
      <w:r>
        <w:rPr>
          <w:rStyle w:val="com"/>
          <w:rFonts w:ascii="Consolas" w:hAnsi="Consolas" w:cs="Consolas"/>
          <w:color w:val="999999"/>
        </w:rPr>
        <w:t>now].cover &lt;&lt; ' ' &lt;&lt; tree[now].ly &lt;&lt; ' ' &lt;&lt; tree[now].ry &lt;&lt; endl;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com"/>
          <w:rFonts w:ascii="Consolas" w:hAnsi="Consolas" w:cs="Consolas"/>
          <w:color w:val="999999"/>
        </w:rPr>
        <w:t>//</w:t>
      </w:r>
      <w:r>
        <w:rPr>
          <w:rStyle w:val="com"/>
          <w:rFonts w:ascii="Consolas" w:hAnsi="Consolas" w:cs="Consolas"/>
          <w:color w:val="999999"/>
        </w:rPr>
        <w:tab/>
        <w:t>cout &lt;&lt; l.x &lt;&lt; ' ' &lt;&lt; l.y1 &lt;&lt; ' ' &lt;&lt; l.y2 &lt;&lt; endl;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&amp;&amp;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cover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flag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cal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&gt;=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update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update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739200"/>
          <w:sz w:val="20"/>
          <w:szCs w:val="20"/>
        </w:rPr>
        <w:t>else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typ"/>
          <w:rFonts w:ascii="Consolas" w:hAnsi="Consolas" w:cs="Consolas"/>
          <w:color w:val="FF0055"/>
          <w:sz w:val="20"/>
          <w:szCs w:val="20"/>
        </w:rPr>
        <w:t>Line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l1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>l1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lastRenderedPageBreak/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update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>l1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>l1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update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rc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cal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now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main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double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x1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time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while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time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++;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int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num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"%lf%lf%lf%lf"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num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++;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num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num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num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num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flag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num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++;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num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num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num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num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flag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=-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proofErr w:type="gramEnd"/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*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*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lastRenderedPageBreak/>
        <w:tab/>
        <w:t xml:space="preserve">    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sort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*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cmp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  <w:t xml:space="preserve">    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sort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*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co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proofErr w:type="gramEnd"/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build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*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update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double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ans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&lt;=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2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*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++)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{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ans</w:t>
      </w:r>
      <w:proofErr w:type="gramEnd"/>
      <w:r>
        <w:rPr>
          <w:rStyle w:val="pun"/>
          <w:rFonts w:ascii="Consolas" w:hAnsi="Consolas" w:cs="Consolas"/>
          <w:color w:val="111111"/>
          <w:sz w:val="20"/>
          <w:szCs w:val="20"/>
        </w:rPr>
        <w:t>+=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tree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len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*(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-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].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update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lit"/>
          <w:rFonts w:ascii="Consolas" w:hAnsi="Consolas" w:cs="Consolas"/>
          <w:color w:val="538192"/>
          <w:sz w:val="20"/>
          <w:szCs w:val="20"/>
        </w:rPr>
        <w:t>1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line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[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]);</w:t>
      </w:r>
    </w:p>
    <w:p w:rsidR="005579D6" w:rsidRDefault="005579D6" w:rsidP="001F37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               </w:t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printf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"%.2f\n"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ans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pln"/>
          <w:rFonts w:ascii="Consolas" w:hAnsi="Consolas" w:cs="Consolas"/>
          <w:color w:val="111111"/>
          <w:sz w:val="20"/>
          <w:szCs w:val="20"/>
        </w:rPr>
        <w:t>scanf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739200"/>
          <w:sz w:val="20"/>
          <w:szCs w:val="20"/>
        </w:rPr>
        <w:t>"%d"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,&amp;</w:t>
      </w:r>
      <w:r>
        <w:rPr>
          <w:rStyle w:val="pln"/>
          <w:rFonts w:ascii="Consolas" w:hAnsi="Consolas" w:cs="Consolas"/>
          <w:color w:val="111111"/>
          <w:sz w:val="20"/>
          <w:szCs w:val="20"/>
        </w:rPr>
        <w:t>n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);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5579D6" w:rsidRDefault="005579D6" w:rsidP="005579D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 w:cs="Consolas"/>
          <w:color w:val="111111"/>
          <w:sz w:val="20"/>
          <w:szCs w:val="20"/>
        </w:rPr>
      </w:pPr>
      <w:r>
        <w:rPr>
          <w:rStyle w:val="pln"/>
          <w:rFonts w:ascii="Consolas" w:hAnsi="Consolas" w:cs="Consolas"/>
          <w:color w:val="111111"/>
          <w:sz w:val="20"/>
          <w:szCs w:val="20"/>
        </w:rPr>
        <w:tab/>
      </w:r>
      <w:proofErr w:type="gramStart"/>
      <w:r>
        <w:rPr>
          <w:rStyle w:val="kwd"/>
          <w:rFonts w:ascii="Consolas" w:hAnsi="Consolas" w:cs="Consolas"/>
          <w:color w:val="739200"/>
          <w:sz w:val="20"/>
          <w:szCs w:val="20"/>
        </w:rPr>
        <w:t>return</w:t>
      </w:r>
      <w:proofErr w:type="gramEnd"/>
      <w:r>
        <w:rPr>
          <w:rStyle w:val="pln"/>
          <w:rFonts w:ascii="Consolas" w:hAnsi="Consolas" w:cs="Consolas"/>
          <w:color w:val="11111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538192"/>
          <w:sz w:val="20"/>
          <w:szCs w:val="20"/>
        </w:rPr>
        <w:t>0</w:t>
      </w:r>
      <w:r>
        <w:rPr>
          <w:rStyle w:val="pun"/>
          <w:rFonts w:ascii="Consolas" w:hAnsi="Consolas" w:cs="Consolas"/>
          <w:color w:val="111111"/>
          <w:sz w:val="20"/>
          <w:szCs w:val="20"/>
        </w:rPr>
        <w:t>;</w:t>
      </w:r>
    </w:p>
    <w:p w:rsidR="003151C6" w:rsidRDefault="005579D6" w:rsidP="00C633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un"/>
          <w:rFonts w:ascii="Consolas" w:hAnsi="Consolas" w:cs="Consolas"/>
          <w:color w:val="111111"/>
          <w:sz w:val="20"/>
          <w:szCs w:val="20"/>
        </w:rPr>
        <w:t>}</w:t>
      </w:r>
    </w:p>
    <w:p w:rsidR="003151C6" w:rsidRPr="003151C6" w:rsidRDefault="003151C6" w:rsidP="003151C6"/>
    <w:p w:rsidR="003151C6" w:rsidRPr="003151C6" w:rsidRDefault="003151C6" w:rsidP="003151C6"/>
    <w:p w:rsidR="004F3C78" w:rsidRDefault="004F3C78" w:rsidP="004F3C7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4F3C78" w:rsidRDefault="004F3C78" w:rsidP="004F3C7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4F3C78" w:rsidRDefault="004F3C78" w:rsidP="004F3C7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4F3C78" w:rsidRDefault="004F3C78" w:rsidP="004F3C7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4F3C78" w:rsidRDefault="004F3C78" w:rsidP="004F3C7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</w:p>
    <w:p w:rsidR="004F3C78" w:rsidRDefault="004F3C78" w:rsidP="004F3C7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lastRenderedPageBreak/>
        <w:t xml:space="preserve">Q - </w:t>
      </w:r>
      <w:r>
        <w:rPr>
          <w:rFonts w:ascii="Open Sans" w:hAnsi="Open Sans" w:cs="Open Sans"/>
          <w:color w:val="333333"/>
          <w:sz w:val="54"/>
          <w:szCs w:val="54"/>
        </w:rPr>
        <w:t>艾尔大停电</w:t>
      </w:r>
      <w:r>
        <w:rPr>
          <w:rFonts w:ascii="Open Sans" w:hAnsi="Open Sans" w:cs="Open Sans"/>
          <w:color w:val="333333"/>
          <w:sz w:val="54"/>
          <w:szCs w:val="54"/>
        </w:rPr>
        <w:t>2</w:t>
      </w:r>
    </w:p>
    <w:p w:rsidR="003151C6" w:rsidRPr="004F3C78" w:rsidRDefault="004F3C78" w:rsidP="004F3C78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3000/1000MS (Java/Others)     Memory Limit: 65535/65535KB (Java/Others)</w:t>
      </w:r>
    </w:p>
    <w:p w:rsidR="003151C6" w:rsidRDefault="003151C6" w:rsidP="003151C6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3151C6" w:rsidRDefault="003151C6" w:rsidP="0031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（剧情提要：请看上题）</w:t>
      </w:r>
    </w:p>
    <w:p w:rsidR="003151C6" w:rsidRDefault="003151C6" w:rsidP="0031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阿塔尼斯的新式矩形能量场成功的研制出来了。但是实验过程中却发现了一个巨大的问题，一股神秘的东方力量影响了新式能量场，两个能量场互相覆盖的区域将会互相抵消，变回无能量场区。</w:t>
      </w:r>
    </w:p>
    <w:p w:rsidR="003151C6" w:rsidRDefault="003151C6" w:rsidP="0031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有趣的是，如果这个区域被第三个能量场覆盖，它将仍是有效的能量场区，当然如果有第四个能量场，那么就会和第三个能量场抵消，又变成无能量场区</w:t>
      </w:r>
      <w:r>
        <w:rPr>
          <w:rFonts w:ascii="Open Sans" w:hAnsi="Open Sans" w:cs="Open Sans"/>
          <w:color w:val="333333"/>
          <w:sz w:val="21"/>
          <w:szCs w:val="21"/>
        </w:rPr>
        <w:t>……</w:t>
      </w:r>
      <w:r>
        <w:rPr>
          <w:rFonts w:ascii="Open Sans" w:hAnsi="Open Sans" w:cs="Open Sans"/>
          <w:color w:val="333333"/>
          <w:sz w:val="21"/>
          <w:szCs w:val="21"/>
        </w:rPr>
        <w:t>也就是说，一个能量场将会把它范围内的能量场区变为非能量场区，把非能量场区变为能量场区。</w:t>
      </w:r>
    </w:p>
    <w:p w:rsidR="003151C6" w:rsidRDefault="003151C6" w:rsidP="0031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现在，阿塔尼斯正在建造一些能量场，你需要知道某些时刻某个坐标点上是否是有效的能量场区。</w:t>
      </w:r>
    </w:p>
    <w:p w:rsidR="003151C6" w:rsidRDefault="003151C6" w:rsidP="003151C6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3151C6" w:rsidRDefault="003151C6" w:rsidP="0031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（注意能量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场形式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与上题的不同）</w:t>
      </w:r>
    </w:p>
    <w:p w:rsidR="003151C6" w:rsidRDefault="003151C6" w:rsidP="0031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本题有多组数据。第一行一个正整数</w:t>
      </w:r>
      <w:r>
        <w:rPr>
          <w:rFonts w:ascii="Open Sans" w:hAnsi="Open Sans" w:cs="Open Sans"/>
          <w:color w:val="333333"/>
          <w:sz w:val="21"/>
          <w:szCs w:val="21"/>
        </w:rPr>
        <w:t>T</w:t>
      </w:r>
      <w:r>
        <w:rPr>
          <w:rFonts w:ascii="Open Sans" w:hAnsi="Open Sans" w:cs="Open Sans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T&lt;=10</w:t>
      </w:r>
      <w:r>
        <w:rPr>
          <w:rFonts w:ascii="Open Sans" w:hAnsi="Open Sans" w:cs="Open Sans"/>
          <w:color w:val="333333"/>
          <w:sz w:val="21"/>
          <w:szCs w:val="21"/>
        </w:rPr>
        <w:t>）表示数据的组数。</w:t>
      </w:r>
    </w:p>
    <w:p w:rsidR="003151C6" w:rsidRDefault="003151C6" w:rsidP="0031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每组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数据第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一行一个正整数</w:t>
      </w:r>
      <w:r>
        <w:rPr>
          <w:rFonts w:ascii="Open Sans" w:hAnsi="Open Sans" w:cs="Open Sans"/>
          <w:color w:val="333333"/>
          <w:sz w:val="21"/>
          <w:szCs w:val="21"/>
        </w:rPr>
        <w:t>N(N&lt;=50000)</w:t>
      </w:r>
      <w:r>
        <w:rPr>
          <w:rFonts w:ascii="Open Sans" w:hAnsi="Open Sans" w:cs="Open Sans"/>
          <w:color w:val="333333"/>
          <w:sz w:val="21"/>
          <w:szCs w:val="21"/>
        </w:rPr>
        <w:t>，表示操作的次数。</w:t>
      </w:r>
    </w:p>
    <w:p w:rsidR="003151C6" w:rsidRDefault="003151C6" w:rsidP="0031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接下来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行形容按时间顺序进行的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次操作，每行可能有两种形式：</w:t>
      </w:r>
    </w:p>
    <w:p w:rsidR="003151C6" w:rsidRDefault="003151C6" w:rsidP="0031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、一个大写字母</w:t>
      </w:r>
      <w:r>
        <w:rPr>
          <w:rFonts w:ascii="Open Sans" w:hAnsi="Open Sans" w:cs="Open Sans"/>
          <w:color w:val="333333"/>
          <w:sz w:val="21"/>
          <w:szCs w:val="21"/>
        </w:rPr>
        <w:t>C</w:t>
      </w:r>
      <w:r>
        <w:rPr>
          <w:rFonts w:ascii="Open Sans" w:hAnsi="Open Sans" w:cs="Open Sans"/>
          <w:color w:val="333333"/>
          <w:sz w:val="21"/>
          <w:szCs w:val="21"/>
        </w:rPr>
        <w:t>和四个正整数</w:t>
      </w:r>
      <w:r>
        <w:rPr>
          <w:rFonts w:ascii="Open Sans" w:hAnsi="Open Sans" w:cs="Open Sans"/>
          <w:color w:val="333333"/>
          <w:sz w:val="21"/>
          <w:szCs w:val="21"/>
        </w:rPr>
        <w:t xml:space="preserve"> C x1 y1 x2 y2 (1 &lt;= x1 &lt;= x2 &lt;= 1000, 1 &lt;= y1 &lt;= y2 &lt;= 1000) </w:t>
      </w:r>
      <w:r>
        <w:rPr>
          <w:rFonts w:ascii="Open Sans" w:hAnsi="Open Sans" w:cs="Open Sans"/>
          <w:color w:val="333333"/>
          <w:sz w:val="21"/>
          <w:szCs w:val="21"/>
        </w:rPr>
        <w:t>表示以</w:t>
      </w:r>
      <w:r>
        <w:rPr>
          <w:rFonts w:ascii="Open Sans" w:hAnsi="Open Sans" w:cs="Open Sans"/>
          <w:color w:val="333333"/>
          <w:sz w:val="21"/>
          <w:szCs w:val="21"/>
        </w:rPr>
        <w:t>(x1,y1)</w:t>
      </w:r>
      <w:r>
        <w:rPr>
          <w:rFonts w:ascii="Open Sans" w:hAnsi="Open Sans" w:cs="Open Sans"/>
          <w:color w:val="333333"/>
          <w:sz w:val="21"/>
          <w:szCs w:val="21"/>
        </w:rPr>
        <w:t>为左下角</w:t>
      </w:r>
      <w:r>
        <w:rPr>
          <w:rFonts w:ascii="Open Sans" w:hAnsi="Open Sans" w:cs="Open Sans"/>
          <w:color w:val="333333"/>
          <w:sz w:val="21"/>
          <w:szCs w:val="21"/>
        </w:rPr>
        <w:t>(x2,y2)</w:t>
      </w:r>
      <w:r>
        <w:rPr>
          <w:rFonts w:ascii="Open Sans" w:hAnsi="Open Sans" w:cs="Open Sans"/>
          <w:color w:val="333333"/>
          <w:sz w:val="21"/>
          <w:szCs w:val="21"/>
        </w:rPr>
        <w:t>为右上角建造一个平行坐标轴的矩形能量场（包括边界）。</w:t>
      </w:r>
    </w:p>
    <w:p w:rsidR="003151C6" w:rsidRDefault="003151C6" w:rsidP="0031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</w:t>
      </w:r>
      <w:r>
        <w:rPr>
          <w:rFonts w:ascii="Open Sans" w:hAnsi="Open Sans" w:cs="Open Sans"/>
          <w:color w:val="333333"/>
          <w:sz w:val="21"/>
          <w:szCs w:val="21"/>
        </w:rPr>
        <w:t>、一个大写字母</w:t>
      </w:r>
      <w:r>
        <w:rPr>
          <w:rFonts w:ascii="Open Sans" w:hAnsi="Open Sans" w:cs="Open Sans"/>
          <w:color w:val="333333"/>
          <w:sz w:val="21"/>
          <w:szCs w:val="21"/>
        </w:rPr>
        <w:t>Q</w:t>
      </w:r>
      <w:r>
        <w:rPr>
          <w:rFonts w:ascii="Open Sans" w:hAnsi="Open Sans" w:cs="Open Sans"/>
          <w:color w:val="333333"/>
          <w:sz w:val="21"/>
          <w:szCs w:val="21"/>
        </w:rPr>
        <w:t>和两个正整数</w:t>
      </w:r>
      <w:r>
        <w:rPr>
          <w:rFonts w:ascii="Open Sans" w:hAnsi="Open Sans" w:cs="Open Sans"/>
          <w:color w:val="333333"/>
          <w:sz w:val="21"/>
          <w:szCs w:val="21"/>
        </w:rPr>
        <w:t xml:space="preserve"> Q x y (1 &lt;= x, y &lt;= 1000) </w:t>
      </w:r>
      <w:r>
        <w:rPr>
          <w:rFonts w:ascii="Open Sans" w:hAnsi="Open Sans" w:cs="Open Sans"/>
          <w:color w:val="333333"/>
          <w:sz w:val="21"/>
          <w:szCs w:val="21"/>
        </w:rPr>
        <w:t>表示询问坐标</w:t>
      </w:r>
      <w:r>
        <w:rPr>
          <w:rFonts w:ascii="Open Sans" w:hAnsi="Open Sans" w:cs="Open Sans"/>
          <w:color w:val="333333"/>
          <w:sz w:val="21"/>
          <w:szCs w:val="21"/>
        </w:rPr>
        <w:t>(x,y)</w:t>
      </w:r>
      <w:r>
        <w:rPr>
          <w:rFonts w:ascii="Open Sans" w:hAnsi="Open Sans" w:cs="Open Sans"/>
          <w:color w:val="333333"/>
          <w:sz w:val="21"/>
          <w:szCs w:val="21"/>
        </w:rPr>
        <w:t>是否是有效的能量场区。</w:t>
      </w:r>
    </w:p>
    <w:p w:rsidR="003151C6" w:rsidRDefault="003151C6" w:rsidP="003151C6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3151C6" w:rsidRDefault="003151C6" w:rsidP="0031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对于每个询问输出一行一个整数。如果是有效的能量场区输出</w:t>
      </w:r>
      <w:r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，否则输出</w:t>
      </w:r>
      <w:r>
        <w:rPr>
          <w:rFonts w:ascii="Open Sans" w:hAnsi="Open Sans" w:cs="Open Sans"/>
          <w:color w:val="333333"/>
          <w:sz w:val="21"/>
          <w:szCs w:val="21"/>
        </w:rPr>
        <w:t>0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3151C6" w:rsidRDefault="003151C6" w:rsidP="003151C6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77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5"/>
        <w:gridCol w:w="12417"/>
      </w:tblGrid>
      <w:tr w:rsidR="003151C6" w:rsidTr="004F3C78">
        <w:trPr>
          <w:tblHeader/>
        </w:trPr>
        <w:tc>
          <w:tcPr>
            <w:tcW w:w="536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51C6" w:rsidRDefault="003151C6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241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51C6" w:rsidRDefault="003151C6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3151C6" w:rsidTr="004F3C78">
        <w:tc>
          <w:tcPr>
            <w:tcW w:w="5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10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C 2 1 2 2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Q 2 2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C 2 1 2 1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Q 1 1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C 1 1 2 1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C 1 2 1 2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C 1 1 2 2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Q 1 1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C 1 1 2 1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Q 2 1</w:t>
            </w:r>
          </w:p>
        </w:tc>
        <w:tc>
          <w:tcPr>
            <w:tcW w:w="12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1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0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0</w:t>
            </w:r>
          </w:p>
          <w:p w:rsidR="003151C6" w:rsidRDefault="0031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</w:t>
            </w:r>
          </w:p>
        </w:tc>
      </w:tr>
    </w:tbl>
    <w:p w:rsidR="004F3C78" w:rsidRDefault="004F3C78" w:rsidP="004F3C78">
      <w:pPr>
        <w:ind w:right="8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题意：</w:t>
      </w:r>
    </w:p>
    <w:p w:rsidR="004F3C78" w:rsidRDefault="004F3C78" w:rsidP="004F3C78">
      <w:pPr>
        <w:ind w:right="840"/>
        <w:rPr>
          <w:sz w:val="32"/>
          <w:szCs w:val="32"/>
        </w:rPr>
      </w:pPr>
      <w:r>
        <w:rPr>
          <w:rFonts w:hint="eastAsia"/>
          <w:sz w:val="32"/>
          <w:szCs w:val="32"/>
        </w:rPr>
        <w:t>二维空间内，有一个由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组成的矩阵，开始时矩阵全为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，每次操作选择一个子矩阵将里面所有数字取反，动态查询矩阵中某一个元素的值。</w:t>
      </w:r>
    </w:p>
    <w:p w:rsidR="004F3C78" w:rsidRDefault="004F3C78" w:rsidP="004F3C78">
      <w:pPr>
        <w:ind w:right="840"/>
        <w:rPr>
          <w:sz w:val="32"/>
          <w:szCs w:val="32"/>
        </w:rPr>
      </w:pPr>
      <w:r>
        <w:rPr>
          <w:rFonts w:hint="eastAsia"/>
          <w:sz w:val="32"/>
          <w:szCs w:val="32"/>
        </w:rPr>
        <w:t>题解：</w:t>
      </w:r>
    </w:p>
    <w:p w:rsidR="004F3C78" w:rsidRDefault="004F3C78" w:rsidP="004F3C78">
      <w:pPr>
        <w:ind w:right="840"/>
        <w:rPr>
          <w:sz w:val="32"/>
          <w:szCs w:val="32"/>
        </w:rPr>
      </w:pPr>
      <w:r>
        <w:rPr>
          <w:rFonts w:hint="eastAsia"/>
          <w:sz w:val="32"/>
          <w:szCs w:val="32"/>
        </w:rPr>
        <w:t>这是一道</w:t>
      </w:r>
      <w:proofErr w:type="gramStart"/>
      <w:r>
        <w:rPr>
          <w:rFonts w:hint="eastAsia"/>
          <w:sz w:val="32"/>
          <w:szCs w:val="32"/>
        </w:rPr>
        <w:t>很</w:t>
      </w:r>
      <w:proofErr w:type="gramEnd"/>
      <w:r>
        <w:rPr>
          <w:rFonts w:hint="eastAsia"/>
          <w:sz w:val="32"/>
          <w:szCs w:val="32"/>
        </w:rPr>
        <w:t>经典的二维树状数组题目，我居然没做过，看来我还是</w:t>
      </w:r>
      <w:proofErr w:type="gramStart"/>
      <w:r>
        <w:rPr>
          <w:rFonts w:hint="eastAsia"/>
          <w:sz w:val="32"/>
          <w:szCs w:val="32"/>
        </w:rPr>
        <w:t>太</w:t>
      </w:r>
      <w:proofErr w:type="gramEnd"/>
      <w:r>
        <w:rPr>
          <w:rFonts w:hint="eastAsia"/>
          <w:sz w:val="32"/>
          <w:szCs w:val="32"/>
        </w:rPr>
        <w:t>菜了。解法很简单，将树状数组扩展到二维即可。在矩阵左下、右上角</w:t>
      </w:r>
      <w:r>
        <w:rPr>
          <w:rFonts w:hint="eastAsia"/>
          <w:sz w:val="32"/>
          <w:szCs w:val="32"/>
        </w:rPr>
        <w:t>+1</w:t>
      </w:r>
      <w:r>
        <w:rPr>
          <w:rFonts w:hint="eastAsia"/>
          <w:sz w:val="32"/>
          <w:szCs w:val="32"/>
        </w:rPr>
        <w:t>，左上、右下角</w:t>
      </w:r>
      <w:r>
        <w:rPr>
          <w:rFonts w:hint="eastAsia"/>
          <w:sz w:val="32"/>
          <w:szCs w:val="32"/>
        </w:rPr>
        <w:t>-1</w:t>
      </w:r>
      <w:r>
        <w:rPr>
          <w:rFonts w:hint="eastAsia"/>
          <w:sz w:val="32"/>
          <w:szCs w:val="32"/>
        </w:rPr>
        <w:t>，查询时对某元素的坐标求和即可。</w:t>
      </w:r>
    </w:p>
    <w:p w:rsidR="004F3C78" w:rsidRDefault="004F3C78" w:rsidP="004F3C78">
      <w:pPr>
        <w:ind w:right="840"/>
        <w:rPr>
          <w:sz w:val="32"/>
          <w:szCs w:val="32"/>
        </w:rPr>
      </w:pPr>
      <w:r>
        <w:rPr>
          <w:rFonts w:hint="eastAsia"/>
          <w:sz w:val="32"/>
          <w:szCs w:val="32"/>
        </w:rPr>
        <w:t>AC</w:t>
      </w:r>
      <w:r>
        <w:rPr>
          <w:rFonts w:hint="eastAsia"/>
          <w:sz w:val="32"/>
          <w:szCs w:val="32"/>
        </w:rPr>
        <w:t>代码：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&lt;cstdio&gt;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&lt;iostream&gt;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&lt;algorithm&gt;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999999"/>
          <w:kern w:val="0"/>
          <w:sz w:val="20"/>
          <w:szCs w:val="20"/>
        </w:rPr>
        <w:t>#include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&lt;string.h&gt;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using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namespace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std;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typedef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long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ll;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lastRenderedPageBreak/>
        <w:t>const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maxn=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2000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; 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f[maxn][maxn];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N,M;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char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s[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10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];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lowbit(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v) {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(v&amp;(-v));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二维树状数组更新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void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update (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n,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m,ll c) {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   </w:t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i=n,j=m;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(i=n;i&lt;=N;i+=lowbit(i))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(j=m;j&lt;=N;j+=lowbit(j))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    </w:t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f[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i][j]+=c;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11111"/>
          <w:kern w:val="0"/>
          <w:sz w:val="20"/>
          <w:szCs w:val="20"/>
        </w:rPr>
        <w:t>二维树状数组求和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findsum(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n,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m) {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i=n,j=m;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sum=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(i=n;i&gt;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;i-=lowbit(i))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</w:t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(j=m;j&gt;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;j-=lowbit(j))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        </w:t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sum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+=f[i][j];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sum;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main() {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n,i,t,q;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int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x1,x2,y1,y2;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char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c;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,&amp;t);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lastRenderedPageBreak/>
        <w:tab/>
        <w:t>N=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2000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(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q=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;q&lt;=t;q++) {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memset(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f,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,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sizeof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(f));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"%d"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,&amp;M);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for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(i=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;i&lt;=M;i++) {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"%s"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,s);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(s[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]==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'C'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) {</w:t>
      </w:r>
    </w:p>
    <w:p w:rsid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"%d%d%d%d"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,&amp;x1,&amp;y1,&amp;x2,&amp;y2);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更新子矩阵的四个角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x1,y1,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x2+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,y2+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,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x1,y2+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,-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update(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x2+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,y1,-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1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 xml:space="preserve">} 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{</w:t>
      </w:r>
    </w:p>
    <w:p w:rsid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scanf(</w:t>
      </w:r>
      <w:proofErr w:type="gramEnd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"%d%d"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,&amp;x1,&amp;y1);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11111"/>
          <w:kern w:val="0"/>
          <w:sz w:val="20"/>
          <w:szCs w:val="20"/>
        </w:rPr>
        <w:t>查询即求和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ll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s=findsum(x1,y1);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if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(s%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2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) printf(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"1\n"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); 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else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printf(</w:t>
      </w:r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"0\n"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);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  <w:t>}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ab/>
      </w:r>
      <w:proofErr w:type="gramStart"/>
      <w:r w:rsidRPr="004F3C78">
        <w:rPr>
          <w:rFonts w:ascii="Consolas" w:eastAsia="宋体" w:hAnsi="Consolas" w:cs="Consolas"/>
          <w:color w:val="739200"/>
          <w:kern w:val="0"/>
          <w:sz w:val="20"/>
          <w:szCs w:val="20"/>
        </w:rPr>
        <w:t>return</w:t>
      </w:r>
      <w:proofErr w:type="gramEnd"/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F3C78">
        <w:rPr>
          <w:rFonts w:ascii="Consolas" w:eastAsia="宋体" w:hAnsi="Consolas" w:cs="Consolas"/>
          <w:color w:val="538192"/>
          <w:kern w:val="0"/>
          <w:sz w:val="20"/>
          <w:szCs w:val="20"/>
        </w:rPr>
        <w:t>0</w:t>
      </w: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;</w:t>
      </w:r>
    </w:p>
    <w:p w:rsidR="004F3C78" w:rsidRPr="004F3C78" w:rsidRDefault="004F3C78" w:rsidP="004F3C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3C78">
        <w:rPr>
          <w:rFonts w:ascii="Consolas" w:eastAsia="宋体" w:hAnsi="Consolas" w:cs="Consolas"/>
          <w:color w:val="111111"/>
          <w:kern w:val="0"/>
          <w:sz w:val="20"/>
          <w:szCs w:val="20"/>
        </w:rPr>
        <w:t>}</w:t>
      </w:r>
    </w:p>
    <w:sectPr w:rsidR="004F3C78" w:rsidRPr="004F3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F7B7A"/>
    <w:multiLevelType w:val="hybridMultilevel"/>
    <w:tmpl w:val="2752EE96"/>
    <w:lvl w:ilvl="0" w:tplc="69C2A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F70EE2"/>
    <w:multiLevelType w:val="hybridMultilevel"/>
    <w:tmpl w:val="BDDA0428"/>
    <w:lvl w:ilvl="0" w:tplc="E2687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A6"/>
    <w:rsid w:val="00023BBE"/>
    <w:rsid w:val="00046E4C"/>
    <w:rsid w:val="000A1D9F"/>
    <w:rsid w:val="000B6E99"/>
    <w:rsid w:val="000B71C5"/>
    <w:rsid w:val="001268BB"/>
    <w:rsid w:val="001275E9"/>
    <w:rsid w:val="00183D87"/>
    <w:rsid w:val="001D496C"/>
    <w:rsid w:val="001F37E6"/>
    <w:rsid w:val="00201E12"/>
    <w:rsid w:val="0021544C"/>
    <w:rsid w:val="00277C26"/>
    <w:rsid w:val="00281F26"/>
    <w:rsid w:val="002B5CCA"/>
    <w:rsid w:val="003151C6"/>
    <w:rsid w:val="00366C8C"/>
    <w:rsid w:val="0038368D"/>
    <w:rsid w:val="003D2712"/>
    <w:rsid w:val="003F4CE7"/>
    <w:rsid w:val="0045789B"/>
    <w:rsid w:val="00482B4C"/>
    <w:rsid w:val="004F3C78"/>
    <w:rsid w:val="00537CB5"/>
    <w:rsid w:val="005579D6"/>
    <w:rsid w:val="00575F73"/>
    <w:rsid w:val="00587B57"/>
    <w:rsid w:val="00636256"/>
    <w:rsid w:val="006B3E06"/>
    <w:rsid w:val="00767F9A"/>
    <w:rsid w:val="007E511D"/>
    <w:rsid w:val="008726EC"/>
    <w:rsid w:val="008949EF"/>
    <w:rsid w:val="008B7858"/>
    <w:rsid w:val="008E0CF8"/>
    <w:rsid w:val="008F092B"/>
    <w:rsid w:val="00997309"/>
    <w:rsid w:val="009C4C76"/>
    <w:rsid w:val="009D47A9"/>
    <w:rsid w:val="009D587E"/>
    <w:rsid w:val="00A32E17"/>
    <w:rsid w:val="00AF44A0"/>
    <w:rsid w:val="00BC7405"/>
    <w:rsid w:val="00C05292"/>
    <w:rsid w:val="00C14A83"/>
    <w:rsid w:val="00C6331E"/>
    <w:rsid w:val="00CF0EA6"/>
    <w:rsid w:val="00D8602A"/>
    <w:rsid w:val="00DC59BD"/>
    <w:rsid w:val="00E25A5E"/>
    <w:rsid w:val="00E41A34"/>
    <w:rsid w:val="00F67D9B"/>
    <w:rsid w:val="00F7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0E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0E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36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CF0EA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E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0E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CF0EA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CF0EA6"/>
  </w:style>
  <w:style w:type="paragraph" w:styleId="a3">
    <w:name w:val="Normal (Web)"/>
    <w:basedOn w:val="a"/>
    <w:uiPriority w:val="99"/>
    <w:unhideWhenUsed/>
    <w:rsid w:val="00CF0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F0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0EA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F0EA6"/>
  </w:style>
  <w:style w:type="character" w:customStyle="1" w:styleId="pln">
    <w:name w:val="pln"/>
    <w:basedOn w:val="a0"/>
    <w:rsid w:val="00CF0EA6"/>
  </w:style>
  <w:style w:type="character" w:customStyle="1" w:styleId="str">
    <w:name w:val="str"/>
    <w:basedOn w:val="a0"/>
    <w:rsid w:val="00CF0EA6"/>
  </w:style>
  <w:style w:type="character" w:customStyle="1" w:styleId="kwd">
    <w:name w:val="kwd"/>
    <w:basedOn w:val="a0"/>
    <w:rsid w:val="00CF0EA6"/>
  </w:style>
  <w:style w:type="character" w:customStyle="1" w:styleId="pun">
    <w:name w:val="pun"/>
    <w:basedOn w:val="a0"/>
    <w:rsid w:val="00CF0EA6"/>
  </w:style>
  <w:style w:type="character" w:customStyle="1" w:styleId="lit">
    <w:name w:val="lit"/>
    <w:basedOn w:val="a0"/>
    <w:rsid w:val="00CF0EA6"/>
  </w:style>
  <w:style w:type="character" w:customStyle="1" w:styleId="mi">
    <w:name w:val="mi"/>
    <w:basedOn w:val="a0"/>
    <w:rsid w:val="008949EF"/>
  </w:style>
  <w:style w:type="character" w:customStyle="1" w:styleId="mjxassistivemathml">
    <w:name w:val="mjx_assistive_mathml"/>
    <w:basedOn w:val="a0"/>
    <w:rsid w:val="008949EF"/>
  </w:style>
  <w:style w:type="character" w:customStyle="1" w:styleId="mo">
    <w:name w:val="mo"/>
    <w:basedOn w:val="a0"/>
    <w:rsid w:val="008949EF"/>
  </w:style>
  <w:style w:type="character" w:customStyle="1" w:styleId="mn">
    <w:name w:val="mn"/>
    <w:basedOn w:val="a0"/>
    <w:rsid w:val="008949EF"/>
  </w:style>
  <w:style w:type="paragraph" w:styleId="a4">
    <w:name w:val="Balloon Text"/>
    <w:basedOn w:val="a"/>
    <w:link w:val="Char"/>
    <w:uiPriority w:val="99"/>
    <w:semiHidden/>
    <w:unhideWhenUsed/>
    <w:rsid w:val="008949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49EF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AF44A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AF44A0"/>
    <w:rPr>
      <w:i/>
      <w:iCs/>
    </w:rPr>
  </w:style>
  <w:style w:type="paragraph" w:styleId="a6">
    <w:name w:val="List Paragraph"/>
    <w:basedOn w:val="a"/>
    <w:uiPriority w:val="34"/>
    <w:qFormat/>
    <w:rsid w:val="00277C26"/>
    <w:pPr>
      <w:ind w:firstLineChars="200" w:firstLine="420"/>
    </w:pPr>
  </w:style>
  <w:style w:type="character" w:customStyle="1" w:styleId="typ">
    <w:name w:val="typ"/>
    <w:basedOn w:val="a0"/>
    <w:rsid w:val="005579D6"/>
  </w:style>
  <w:style w:type="character" w:styleId="a7">
    <w:name w:val="Hyperlink"/>
    <w:basedOn w:val="a0"/>
    <w:uiPriority w:val="99"/>
    <w:unhideWhenUsed/>
    <w:rsid w:val="00046E4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3836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8726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0E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0E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36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CF0EA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E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0E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CF0EA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CF0EA6"/>
  </w:style>
  <w:style w:type="paragraph" w:styleId="a3">
    <w:name w:val="Normal (Web)"/>
    <w:basedOn w:val="a"/>
    <w:uiPriority w:val="99"/>
    <w:unhideWhenUsed/>
    <w:rsid w:val="00CF0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F0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0EA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F0EA6"/>
  </w:style>
  <w:style w:type="character" w:customStyle="1" w:styleId="pln">
    <w:name w:val="pln"/>
    <w:basedOn w:val="a0"/>
    <w:rsid w:val="00CF0EA6"/>
  </w:style>
  <w:style w:type="character" w:customStyle="1" w:styleId="str">
    <w:name w:val="str"/>
    <w:basedOn w:val="a0"/>
    <w:rsid w:val="00CF0EA6"/>
  </w:style>
  <w:style w:type="character" w:customStyle="1" w:styleId="kwd">
    <w:name w:val="kwd"/>
    <w:basedOn w:val="a0"/>
    <w:rsid w:val="00CF0EA6"/>
  </w:style>
  <w:style w:type="character" w:customStyle="1" w:styleId="pun">
    <w:name w:val="pun"/>
    <w:basedOn w:val="a0"/>
    <w:rsid w:val="00CF0EA6"/>
  </w:style>
  <w:style w:type="character" w:customStyle="1" w:styleId="lit">
    <w:name w:val="lit"/>
    <w:basedOn w:val="a0"/>
    <w:rsid w:val="00CF0EA6"/>
  </w:style>
  <w:style w:type="character" w:customStyle="1" w:styleId="mi">
    <w:name w:val="mi"/>
    <w:basedOn w:val="a0"/>
    <w:rsid w:val="008949EF"/>
  </w:style>
  <w:style w:type="character" w:customStyle="1" w:styleId="mjxassistivemathml">
    <w:name w:val="mjx_assistive_mathml"/>
    <w:basedOn w:val="a0"/>
    <w:rsid w:val="008949EF"/>
  </w:style>
  <w:style w:type="character" w:customStyle="1" w:styleId="mo">
    <w:name w:val="mo"/>
    <w:basedOn w:val="a0"/>
    <w:rsid w:val="008949EF"/>
  </w:style>
  <w:style w:type="character" w:customStyle="1" w:styleId="mn">
    <w:name w:val="mn"/>
    <w:basedOn w:val="a0"/>
    <w:rsid w:val="008949EF"/>
  </w:style>
  <w:style w:type="paragraph" w:styleId="a4">
    <w:name w:val="Balloon Text"/>
    <w:basedOn w:val="a"/>
    <w:link w:val="Char"/>
    <w:uiPriority w:val="99"/>
    <w:semiHidden/>
    <w:unhideWhenUsed/>
    <w:rsid w:val="008949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49EF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AF44A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AF44A0"/>
    <w:rPr>
      <w:i/>
      <w:iCs/>
    </w:rPr>
  </w:style>
  <w:style w:type="paragraph" w:styleId="a6">
    <w:name w:val="List Paragraph"/>
    <w:basedOn w:val="a"/>
    <w:uiPriority w:val="34"/>
    <w:qFormat/>
    <w:rsid w:val="00277C26"/>
    <w:pPr>
      <w:ind w:firstLineChars="200" w:firstLine="420"/>
    </w:pPr>
  </w:style>
  <w:style w:type="character" w:customStyle="1" w:styleId="typ">
    <w:name w:val="typ"/>
    <w:basedOn w:val="a0"/>
    <w:rsid w:val="005579D6"/>
  </w:style>
  <w:style w:type="character" w:styleId="a7">
    <w:name w:val="Hyperlink"/>
    <w:basedOn w:val="a0"/>
    <w:uiPriority w:val="99"/>
    <w:unhideWhenUsed/>
    <w:rsid w:val="00046E4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3836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872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94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2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9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3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4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9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9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9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7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28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211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0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1406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6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8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1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2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25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6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04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4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38221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62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8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21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034645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8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6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8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2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8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646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78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9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34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84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32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45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843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4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4226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11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67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35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6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://www.2cto.com/kf/201307/23171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poj.org/problem?id=1151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77</Pages>
  <Words>5754</Words>
  <Characters>32803</Characters>
  <Application>Microsoft Office Word</Application>
  <DocSecurity>0</DocSecurity>
  <Lines>273</Lines>
  <Paragraphs>76</Paragraphs>
  <ScaleCrop>false</ScaleCrop>
  <Company/>
  <LinksUpToDate>false</LinksUpToDate>
  <CharactersWithSpaces>38481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34</cp:revision>
  <dcterms:created xsi:type="dcterms:W3CDTF">2017-05-04T03:15:00Z</dcterms:created>
  <dcterms:modified xsi:type="dcterms:W3CDTF">2017-05-11T05:27:00Z</dcterms:modified>
</cp:coreProperties>
</file>