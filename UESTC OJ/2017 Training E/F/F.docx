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02" w:rsidRPr="00364702" w:rsidRDefault="00364702" w:rsidP="00364702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36470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F - </w:t>
      </w:r>
      <w:r w:rsidRPr="0036470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京电的神秘矩阵</w:t>
      </w:r>
    </w:p>
    <w:p w:rsidR="00364702" w:rsidRPr="00364702" w:rsidRDefault="00364702" w:rsidP="00364702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364702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300/100MS (Java/Others)     Memory Limit: 65535/65535KB (Java/Others)</w:t>
      </w:r>
    </w:p>
    <w:p w:rsidR="00364702" w:rsidRPr="00364702" w:rsidRDefault="00364702" w:rsidP="00364702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364702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364702" w:rsidRPr="00364702" w:rsidRDefault="00364702" w:rsidP="0036470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64702">
        <w:rPr>
          <w:rFonts w:ascii="Open Sans" w:eastAsia="宋体" w:hAnsi="Open Sans" w:cs="Open Sans"/>
          <w:color w:val="333333"/>
          <w:kern w:val="0"/>
          <w:szCs w:val="21"/>
        </w:rPr>
        <w:t>京电的主楼里发现一个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m*n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的矩阵。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该矩阵的第一列是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,(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+1)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,......,(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+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−1)</w:t>
      </w:r>
      <w:proofErr w:type="spellStart"/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ab</w:t>
      </w:r>
      <w:proofErr w:type="spellEnd"/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,(a+1)b,......,(a+n−1)b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第二列是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+1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,(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+1)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+1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,......,(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+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−1)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+1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ab+1,(a+1)b+1,......,(a+n−1)b+1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br/>
        <w:t>.......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第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m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列是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m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−1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,(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+1)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m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−1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,.....(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+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−1)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b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364702">
        <w:rPr>
          <w:rFonts w:ascii="MathJax_Math-italic" w:eastAsia="宋体" w:hAnsi="MathJax_Math-italic" w:cs="Open Sans"/>
          <w:color w:val="333333"/>
          <w:kern w:val="0"/>
          <w:sz w:val="18"/>
          <w:szCs w:val="18"/>
          <w:bdr w:val="none" w:sz="0" w:space="0" w:color="auto" w:frame="1"/>
        </w:rPr>
        <w:t>m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−1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ab+m−1,(a+1)b+m−1,.....(a+n−1)b+m−1</w:t>
      </w:r>
    </w:p>
    <w:p w:rsidR="00364702" w:rsidRPr="00364702" w:rsidRDefault="00364702" w:rsidP="0036470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64702">
        <w:rPr>
          <w:rFonts w:ascii="Open Sans" w:eastAsia="宋体" w:hAnsi="Open Sans" w:cs="Open Sans"/>
          <w:color w:val="333333"/>
          <w:kern w:val="0"/>
          <w:szCs w:val="21"/>
        </w:rPr>
        <w:t>下面是一个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4*4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的矩阵：</w:t>
      </w:r>
    </w:p>
    <w:p w:rsidR="00364702" w:rsidRPr="00364702" w:rsidRDefault="00364702" w:rsidP="0036470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=4,2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3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=8,2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=16,2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5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=32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22=4,23=8,24=16,25=32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3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=9,3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3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=27,3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=81,3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5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=243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32=9,33=27,34=81,35=243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4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=16,4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3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=64,4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=256,4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5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=1024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42=16,43=64,44=256,45=1024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5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=25,5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3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=125,5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=625,5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5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=3125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52=25,53=125,54=625,55=3125</w:t>
      </w:r>
    </w:p>
    <w:p w:rsidR="00364702" w:rsidRPr="00364702" w:rsidRDefault="00364702" w:rsidP="0036470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64702">
        <w:rPr>
          <w:rFonts w:ascii="Open Sans" w:eastAsia="宋体" w:hAnsi="Open Sans" w:cs="Open Sans"/>
          <w:color w:val="333333"/>
          <w:kern w:val="0"/>
          <w:szCs w:val="21"/>
        </w:rPr>
        <w:t>问这个矩阵里有多少不重复的数（比如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2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4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=4</w:t>
      </w:r>
      <w:r w:rsidRPr="00364702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2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24=42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，这样的话就有重复了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br/>
      </w:r>
      <w:del w:id="0" w:author="Unknown">
        <w:r w:rsidRPr="00364702">
          <w:rPr>
            <w:rFonts w:ascii="Open Sans" w:eastAsia="宋体" w:hAnsi="Open Sans" w:cs="Open Sans"/>
            <w:color w:val="333333"/>
            <w:kern w:val="0"/>
            <w:szCs w:val="21"/>
          </w:rPr>
          <w:delText>在出题的时候听到一首歌</w:delText>
        </w:r>
        <w:r w:rsidRPr="00364702">
          <w:rPr>
            <w:rFonts w:ascii="Open Sans" w:eastAsia="宋体" w:hAnsi="Open Sans" w:cs="Open Sans"/>
            <w:color w:val="333333"/>
            <w:kern w:val="0"/>
            <w:szCs w:val="21"/>
          </w:rPr>
          <w:delText>:</w:delText>
        </w:r>
        <w:r w:rsidRPr="00364702">
          <w:rPr>
            <w:rFonts w:ascii="Open Sans" w:eastAsia="宋体" w:hAnsi="Open Sans" w:cs="Open Sans"/>
            <w:color w:val="333333"/>
            <w:kern w:val="0"/>
            <w:szCs w:val="21"/>
          </w:rPr>
          <w:delText>全部都是你</w:delText>
        </w:r>
        <w:r w:rsidRPr="00364702">
          <w:rPr>
            <w:rFonts w:ascii="Open Sans" w:eastAsia="宋体" w:hAnsi="Open Sans" w:cs="Open Sans"/>
            <w:color w:val="333333"/>
            <w:kern w:val="0"/>
            <w:szCs w:val="21"/>
          </w:rPr>
          <w:delText xml:space="preserve"> </w:delText>
        </w:r>
        <w:r w:rsidRPr="00364702">
          <w:rPr>
            <w:rFonts w:ascii="Open Sans" w:eastAsia="宋体" w:hAnsi="Open Sans" w:cs="Open Sans"/>
            <w:color w:val="333333"/>
            <w:kern w:val="0"/>
            <w:szCs w:val="21"/>
          </w:rPr>
          <w:delText>推荐</w:delText>
        </w:r>
      </w:del>
    </w:p>
    <w:p w:rsidR="00364702" w:rsidRPr="00364702" w:rsidRDefault="00364702" w:rsidP="0036470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36470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364702" w:rsidRPr="00364702" w:rsidRDefault="00364702" w:rsidP="00364702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64702">
        <w:rPr>
          <w:rFonts w:ascii="Open Sans" w:eastAsia="宋体" w:hAnsi="Open Sans" w:cs="Open Sans"/>
          <w:color w:val="333333"/>
          <w:kern w:val="0"/>
          <w:szCs w:val="21"/>
        </w:rPr>
        <w:t>输入数据包括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4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个数：</w:t>
      </w:r>
      <w:proofErr w:type="spellStart"/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m,n,a,b</w:t>
      </w:r>
      <w:proofErr w:type="spellEnd"/>
      <w:r w:rsidRPr="00364702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2≤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364702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364702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≤100</w:t>
      </w:r>
      <w:r w:rsidRPr="00364702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2≤m,n,a,b≤100</w:t>
      </w:r>
      <w:r w:rsidRPr="00364702">
        <w:rPr>
          <w:rFonts w:ascii="Open Sans" w:eastAsia="宋体" w:hAnsi="Open Sans" w:cs="Open Sans"/>
          <w:color w:val="333333"/>
          <w:kern w:val="0"/>
          <w:szCs w:val="21"/>
        </w:rPr>
        <w:t>）。</w:t>
      </w:r>
    </w:p>
    <w:p w:rsidR="00364702" w:rsidRPr="00364702" w:rsidRDefault="00364702" w:rsidP="0036470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36470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364702" w:rsidRPr="00364702" w:rsidRDefault="00364702" w:rsidP="00364702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64702">
        <w:rPr>
          <w:rFonts w:ascii="Open Sans" w:eastAsia="宋体" w:hAnsi="Open Sans" w:cs="Open Sans"/>
          <w:color w:val="333333"/>
          <w:kern w:val="0"/>
          <w:szCs w:val="21"/>
        </w:rPr>
        <w:t>输出一个整数表示答案</w:t>
      </w:r>
    </w:p>
    <w:p w:rsidR="00364702" w:rsidRPr="00364702" w:rsidRDefault="00364702" w:rsidP="00364702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364702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14778"/>
      </w:tblGrid>
      <w:tr w:rsidR="00364702" w:rsidRPr="00364702" w:rsidTr="00364702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4702" w:rsidRPr="00364702" w:rsidRDefault="00364702" w:rsidP="00364702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470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7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64702" w:rsidRPr="00364702" w:rsidRDefault="00364702" w:rsidP="00364702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470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364702" w:rsidRPr="00364702" w:rsidTr="00364702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702" w:rsidRPr="00364702" w:rsidRDefault="00364702" w:rsidP="00364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6470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4 4 2 2</w:t>
            </w:r>
          </w:p>
        </w:tc>
        <w:tc>
          <w:tcPr>
            <w:tcW w:w="14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4702" w:rsidRPr="00364702" w:rsidRDefault="00364702" w:rsidP="003647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64702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15</w:t>
            </w:r>
          </w:p>
        </w:tc>
      </w:tr>
    </w:tbl>
    <w:p w:rsidR="00AF1CA8" w:rsidRPr="00364702" w:rsidRDefault="00364702">
      <w:pPr>
        <w:rPr>
          <w:sz w:val="28"/>
        </w:rPr>
      </w:pPr>
      <w:r>
        <w:rPr>
          <w:sz w:val="28"/>
        </w:rPr>
        <w:t>列出等式</w:t>
      </w:r>
      <w:r>
        <w:rPr>
          <w:rFonts w:hint="eastAsia"/>
          <w:sz w:val="28"/>
        </w:rPr>
        <w:t>，</w:t>
      </w:r>
      <w:r>
        <w:rPr>
          <w:sz w:val="28"/>
        </w:rPr>
        <w:t>最终发现了神奇的规律</w:t>
      </w:r>
      <w:r>
        <w:rPr>
          <w:rFonts w:hint="eastAsia"/>
          <w:sz w:val="28"/>
        </w:rPr>
        <w:t>：</w:t>
      </w:r>
      <w:proofErr w:type="spellStart"/>
      <w:r>
        <w:rPr>
          <w:rFonts w:hint="eastAsia"/>
          <w:sz w:val="28"/>
        </w:rPr>
        <w:t>alogb</w:t>
      </w:r>
      <w:proofErr w:type="spellEnd"/>
      <w:r>
        <w:rPr>
          <w:rFonts w:hint="eastAsia"/>
          <w:sz w:val="28"/>
        </w:rPr>
        <w:t>=</w:t>
      </w:r>
      <w:proofErr w:type="spellStart"/>
      <w:r>
        <w:rPr>
          <w:rFonts w:hint="eastAsia"/>
          <w:sz w:val="28"/>
        </w:rPr>
        <w:t>clogd</w:t>
      </w:r>
      <w:proofErr w:type="spellEnd"/>
      <w:r>
        <w:rPr>
          <w:rFonts w:hint="eastAsia"/>
          <w:sz w:val="28"/>
        </w:rPr>
        <w:t>。直接求解比较困难，不过还好矩阵比较小，</w:t>
      </w:r>
      <w:proofErr w:type="gramStart"/>
      <w:r>
        <w:rPr>
          <w:rFonts w:hint="eastAsia"/>
          <w:sz w:val="28"/>
        </w:rPr>
        <w:t>可以硬算</w:t>
      </w:r>
      <w:proofErr w:type="gramEnd"/>
      <w:r>
        <w:rPr>
          <w:rFonts w:hint="eastAsia"/>
          <w:sz w:val="28"/>
        </w:rPr>
        <w:t>+</w:t>
      </w:r>
      <w:r>
        <w:rPr>
          <w:rFonts w:hint="eastAsia"/>
          <w:sz w:val="28"/>
        </w:rPr>
        <w:t>排序。但是还是有问题，</w:t>
      </w:r>
      <w:r>
        <w:rPr>
          <w:rFonts w:hint="eastAsia"/>
          <w:sz w:val="28"/>
        </w:rPr>
        <w:t>log</w:t>
      </w:r>
      <w:r>
        <w:rPr>
          <w:rFonts w:hint="eastAsia"/>
          <w:sz w:val="28"/>
        </w:rPr>
        <w:t>的精度要求实在太高，必须要用</w:t>
      </w:r>
      <w:r>
        <w:rPr>
          <w:rFonts w:hint="eastAsia"/>
          <w:sz w:val="28"/>
        </w:rPr>
        <w:t>long double</w:t>
      </w:r>
      <w:r>
        <w:rPr>
          <w:rFonts w:hint="eastAsia"/>
          <w:sz w:val="28"/>
        </w:rPr>
        <w:t>。比较是否等于的时候，直接用</w:t>
      </w:r>
      <w:r>
        <w:rPr>
          <w:rFonts w:hint="eastAsia"/>
          <w:sz w:val="28"/>
        </w:rPr>
        <w:t>==</w:t>
      </w:r>
      <w:r>
        <w:rPr>
          <w:rFonts w:hint="eastAsia"/>
          <w:sz w:val="28"/>
        </w:rPr>
        <w:t>即可，不需要设定无穷小。因为即使是</w:t>
      </w:r>
      <w:r>
        <w:rPr>
          <w:rFonts w:hint="eastAsia"/>
          <w:sz w:val="28"/>
        </w:rPr>
        <w:t>1e-40</w:t>
      </w:r>
      <w:r>
        <w:rPr>
          <w:rFonts w:hint="eastAsia"/>
          <w:sz w:val="28"/>
        </w:rPr>
        <w:t>，也无法得到比较的</w:t>
      </w:r>
      <w:bookmarkStart w:id="1" w:name="_GoBack"/>
      <w:bookmarkEnd w:id="1"/>
      <w:r>
        <w:rPr>
          <w:rFonts w:hint="eastAsia"/>
          <w:sz w:val="28"/>
        </w:rPr>
        <w:lastRenderedPageBreak/>
        <w:t>正确结果。</w:t>
      </w:r>
    </w:p>
    <w:sectPr w:rsidR="00AF1CA8" w:rsidRPr="00364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674"/>
    <w:rsid w:val="00364702"/>
    <w:rsid w:val="00767F9A"/>
    <w:rsid w:val="00833674"/>
    <w:rsid w:val="00D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7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47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36470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7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47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36470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64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64702"/>
  </w:style>
  <w:style w:type="character" w:customStyle="1" w:styleId="mo">
    <w:name w:val="mo"/>
    <w:basedOn w:val="a0"/>
    <w:rsid w:val="00364702"/>
  </w:style>
  <w:style w:type="character" w:customStyle="1" w:styleId="mn">
    <w:name w:val="mn"/>
    <w:basedOn w:val="a0"/>
    <w:rsid w:val="00364702"/>
  </w:style>
  <w:style w:type="character" w:customStyle="1" w:styleId="mjxassistivemathml">
    <w:name w:val="mjx_assistive_mathml"/>
    <w:basedOn w:val="a0"/>
    <w:rsid w:val="00364702"/>
  </w:style>
  <w:style w:type="paragraph" w:styleId="HTML">
    <w:name w:val="HTML Preformatted"/>
    <w:basedOn w:val="a"/>
    <w:link w:val="HTMLChar"/>
    <w:uiPriority w:val="99"/>
    <w:unhideWhenUsed/>
    <w:rsid w:val="003647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47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7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47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36470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7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47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36470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64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64702"/>
  </w:style>
  <w:style w:type="character" w:customStyle="1" w:styleId="mo">
    <w:name w:val="mo"/>
    <w:basedOn w:val="a0"/>
    <w:rsid w:val="00364702"/>
  </w:style>
  <w:style w:type="character" w:customStyle="1" w:styleId="mn">
    <w:name w:val="mn"/>
    <w:basedOn w:val="a0"/>
    <w:rsid w:val="00364702"/>
  </w:style>
  <w:style w:type="character" w:customStyle="1" w:styleId="mjxassistivemathml">
    <w:name w:val="mjx_assistive_mathml"/>
    <w:basedOn w:val="a0"/>
    <w:rsid w:val="00364702"/>
  </w:style>
  <w:style w:type="paragraph" w:styleId="HTML">
    <w:name w:val="HTML Preformatted"/>
    <w:basedOn w:val="a"/>
    <w:link w:val="HTMLChar"/>
    <w:uiPriority w:val="99"/>
    <w:unhideWhenUsed/>
    <w:rsid w:val="003647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47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3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2017-07-03T13:10:00Z</dcterms:created>
  <dcterms:modified xsi:type="dcterms:W3CDTF">2017-07-03T13:14:00Z</dcterms:modified>
</cp:coreProperties>
</file>